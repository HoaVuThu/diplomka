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A94B"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16B92D5F" wp14:editId="590E5F17">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6B76DE23" w14:textId="77777777" w:rsidR="00804AF0" w:rsidRDefault="00804AF0"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804AF0" w:rsidRDefault="00804AF0" w:rsidP="00832CB3">
                            <w:pPr>
                              <w:pStyle w:val="ZPTitulkafakulta"/>
                            </w:pPr>
                            <w:r>
                              <w:t>Přírodovědecká fakulta</w:t>
                            </w:r>
                          </w:p>
                          <w:p w14:paraId="6975A62B" w14:textId="77E8AF7E" w:rsidR="00804AF0" w:rsidRDefault="00804AF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wps:txbx>
                      <wps:bodyPr rot="0" vert="horz" wrap="square" lIns="91440" tIns="45720" rIns="91440" bIns="45720" anchor="t" anchorCtr="0">
                        <a:spAutoFit/>
                      </wps:bodyPr>
                    </wps:wsp>
                  </a:graphicData>
                </a:graphic>
              </wp:inline>
            </w:drawing>
          </mc:Choice>
          <mc:Fallback>
            <w:pict>
              <v:shapetype w14:anchorId="16B92D5F"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" stroked="f">
                <v:textbox style="mso-fit-shape-to-text:t">
                  <w:txbxContent>
                    <w:p w14:paraId="6B76DE23" w14:textId="77777777" w:rsidR="00804AF0" w:rsidRDefault="00804AF0" w:rsidP="00832CB3">
                      <w:pPr>
                        <w:pStyle w:val="ZPZhlavtitulnlist"/>
                        <w:pBdr>
                          <w:bottom w:val="none" w:sz="0" w:space="0" w:color="auto"/>
                        </w:pBdr>
                        <w:spacing w:after="0"/>
                        <w:rPr>
                          <w:rStyle w:val="ZP-NadpisyzkladChar"/>
                        </w:rPr>
                      </w:pPr>
                      <w:r>
                        <w:rPr>
                          <w:noProof/>
                        </w:rPr>
                        <w:drawing>
                          <wp:inline distT="0" distB="0" distL="0" distR="0" wp14:anchorId="66D0DB4A" wp14:editId="75799FF0">
                            <wp:extent cx="2268000" cy="588454"/>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4A34DFAC" w14:textId="77777777" w:rsidR="00804AF0" w:rsidRDefault="00804AF0" w:rsidP="00832CB3">
                      <w:pPr>
                        <w:pStyle w:val="ZPTitulkafakulta"/>
                      </w:pPr>
                      <w:r>
                        <w:t>Přírodovědecká fakulta</w:t>
                      </w:r>
                    </w:p>
                    <w:p w14:paraId="6975A62B" w14:textId="77E8AF7E" w:rsidR="00804AF0" w:rsidRDefault="00804AF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txbxContent>
                </v:textbox>
                <w10:anchorlock/>
              </v:shape>
            </w:pict>
          </mc:Fallback>
        </mc:AlternateContent>
      </w:r>
    </w:p>
    <w:p w14:paraId="64CE87EC" w14:textId="4EE93132" w:rsidR="00832CB3" w:rsidRPr="00746487" w:rsidRDefault="00B94AA8" w:rsidP="00832CB3">
      <w:pPr>
        <w:pStyle w:val="ZPTitulkahlavn"/>
      </w:pPr>
      <w:sdt>
        <w:sdtPr>
          <w:id w:val="995605782"/>
          <w:placeholder>
            <w:docPart w:val="21F4F2D8F68A4A7FBD4B8A313DB7C715"/>
          </w:placeholder>
          <w:comboBox>
            <w:listItem w:value="Zvolte druh závěrečné práce"/>
            <w:listItem w:displayText="Diplomová práce" w:value="Diplomová práce"/>
            <w:listItem w:displayText="Bakalářská práce" w:value="Bakalářská práce"/>
            <w:listItem w:displayText="Disertační práce" w:value="Disertační práce"/>
          </w:comboBox>
        </w:sdtPr>
        <w:sdtContent>
          <w:r w:rsidR="00927F5C" w:rsidDel="00685205">
            <w:t xml:space="preserve">Diplomová </w:t>
          </w:r>
          <w:proofErr w:type="spellStart"/>
          <w:r w:rsidR="00927F5C" w:rsidDel="00685205">
            <w:t>práce</w:t>
          </w:r>
          <w:ins w:id="0" w:author="Hoa Vu Thu" w:date="2020-03-13T00:38:00Z">
            <w:r w:rsidR="00685205">
              <w:t>Diplomová</w:t>
            </w:r>
            <w:proofErr w:type="spellEnd"/>
            <w:r w:rsidR="00685205">
              <w:t xml:space="preserve"> práce</w:t>
            </w:r>
          </w:ins>
        </w:sdtContent>
      </w:sdt>
    </w:p>
    <w:p w14:paraId="6241553B" w14:textId="3099949D" w:rsidR="00832CB3" w:rsidRPr="00746487" w:rsidRDefault="00B94AA8" w:rsidP="00832CB3">
      <w:pPr>
        <w:pStyle w:val="ZPTitulkaautor"/>
      </w:pPr>
      <w:sdt>
        <w:sdtPr>
          <w:alias w:val="Autor"/>
          <w:tag w:val=""/>
          <w:id w:val="678628427"/>
          <w:placeholder>
            <w:docPart w:val="4250CC6EE06548589C9CA09712A37596"/>
          </w:placeholder>
          <w:dataBinding w:prefixMappings="xmlns:ns0='http://purl.org/dc/elements/1.1/' xmlns:ns1='http://schemas.openxmlformats.org/package/2006/metadata/core-properties' " w:xpath="/ns1:coreProperties[1]/ns0:creator[1]" w:storeItemID="{6C3C8BC8-F283-45AE-878A-BAB7291924A1}"/>
          <w:text/>
        </w:sdtPr>
        <w:sdtContent>
          <w:del w:id="1" w:author="Hoa Vu Thu" w:date="2020-03-13T00:38:00Z">
            <w:r w:rsidR="00927F5C" w:rsidDel="00685205">
              <w:delText>Bc. Hoa Vu Thu</w:delText>
            </w:r>
          </w:del>
          <w:ins w:id="2" w:author="Hoa Vu Thu" w:date="2020-03-13T00:38:00Z">
            <w:r w:rsidR="00685205">
              <w:t>Bc. Hoa Vu Thu</w:t>
            </w:r>
          </w:ins>
        </w:sdtContent>
      </w:sdt>
    </w:p>
    <w:p w14:paraId="7F6F92DE" w14:textId="77777777" w:rsidR="00832CB3" w:rsidRPr="00746487" w:rsidRDefault="00832CB3" w:rsidP="00704143">
      <w:pPr>
        <w:pStyle w:val="ZPTitulkadra"/>
      </w:pPr>
    </w:p>
    <w:p w14:paraId="76625810"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7F6670F3" wp14:editId="1808251F">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5526C7E3" w14:textId="1E2632FC" w:rsidR="00804AF0" w:rsidRDefault="00804AF0"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3" w:name="ZN_PRACOVISTE" w:displacedByCustomXml="next"/>
                          <w:bookmarkEnd w:id="3" w:displacedByCustomXml="next"/>
                          <w:bookmarkStart w:id="4"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804AF0" w:rsidRPr="00581F80" w:rsidRDefault="00804AF0" w:rsidP="00FC6C95">
                                <w:pPr>
                                  <w:pStyle w:val="ZPTitulkahlavn"/>
                                </w:pPr>
                                <w:r>
                                  <w:t>Pracoviště</w:t>
                                </w:r>
                              </w:p>
                            </w:sdtContent>
                          </w:sdt>
                          <w:bookmarkEnd w:id="4" w:displacedByCustomXml="prev"/>
                          <w:p w14:paraId="65D5027B" w14:textId="2A20D63B" w:rsidR="00804AF0" w:rsidRDefault="00804AF0" w:rsidP="009263A5">
                            <w:pPr>
                              <w:pStyle w:val="ZPTitulkahlavn"/>
                            </w:pPr>
                            <w:r w:rsidRPr="00FB7AC5">
                              <w:t>obo</w:t>
                            </w:r>
                            <w:r>
                              <w:t xml:space="preserve">r </w:t>
                            </w:r>
                            <w:bookmarkStart w:id="5" w:name="ZN_OBOR"/>
                            <w:bookmarkStart w:id="6" w:name="OBOR"/>
                            <w:bookmarkEnd w:id="5"/>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6"/>
                          </w:p>
                        </w:txbxContent>
                      </wps:txbx>
                      <wps:bodyPr rot="0" vert="horz" wrap="square" lIns="91440" tIns="45720" rIns="91440" bIns="45720" anchor="t" anchorCtr="0">
                        <a:spAutoFit/>
                      </wps:bodyPr>
                    </wps:wsp>
                  </a:graphicData>
                </a:graphic>
              </wp:inline>
            </w:drawing>
          </mc:Choice>
          <mc:Fallback>
            <w:pict>
              <v:shape w14:anchorId="7F6670F3"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" stroked="f">
                <v:textbox style="mso-fit-shape-to-text:t">
                  <w:txbxContent>
                    <w:p w14:paraId="5526C7E3" w14:textId="1E2632FC" w:rsidR="00804AF0" w:rsidRDefault="00804AF0" w:rsidP="006E36ED">
                      <w:pPr>
                        <w:pStyle w:val="ZPTitulkahlavn"/>
                        <w:spacing w:after="340"/>
                      </w:pPr>
                      <w:r>
                        <w:t xml:space="preserve">Vedoucí práce: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t>RNDr. Martin Komenda, Ph.D.</w:t>
                          </w:r>
                        </w:sdtContent>
                      </w:sdt>
                    </w:p>
                    <w:bookmarkStart w:id="7" w:name="ZN_PRACOVISTE" w:displacedByCustomXml="next"/>
                    <w:bookmarkEnd w:id="7" w:displacedByCustomXml="next"/>
                    <w:bookmarkStart w:id="8" w:name="PRACOVISTE" w:displacedByCustomXml="next"/>
                    <w:sdt>
                      <w:sdtPr>
                        <w:alias w:val="PRACOVISTE"/>
                        <w:tag w:val="Pracoviště"/>
                        <w:id w:val="-39766214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4BCF2BED" w14:textId="77777777" w:rsidR="00804AF0" w:rsidRPr="00581F80" w:rsidRDefault="00804AF0" w:rsidP="00FC6C95">
                          <w:pPr>
                            <w:pStyle w:val="ZPTitulkahlavn"/>
                          </w:pPr>
                          <w:r>
                            <w:t>Pracoviště</w:t>
                          </w:r>
                        </w:p>
                      </w:sdtContent>
                    </w:sdt>
                    <w:bookmarkEnd w:id="8" w:displacedByCustomXml="prev"/>
                    <w:p w14:paraId="65D5027B" w14:textId="2A20D63B" w:rsidR="00804AF0" w:rsidRDefault="00804AF0" w:rsidP="009263A5">
                      <w:pPr>
                        <w:pStyle w:val="ZPTitulkahlavn"/>
                      </w:pPr>
                      <w:r w:rsidRPr="00FB7AC5">
                        <w:t>obo</w:t>
                      </w:r>
                      <w:r>
                        <w:t xml:space="preserve">r </w:t>
                      </w:r>
                      <w:bookmarkStart w:id="9" w:name="ZN_OBOR"/>
                      <w:bookmarkStart w:id="10" w:name="OBOR"/>
                      <w:bookmarkEnd w:id="9"/>
                      <w:sdt>
                        <w:sdtPr>
                          <w:alias w:val="Obor"/>
                          <w:tag w:val="Obor"/>
                          <w:id w:val="1009652041"/>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t>Matematická biologie</w:t>
                          </w:r>
                        </w:sdtContent>
                      </w:sdt>
                      <w:r>
                        <w:t xml:space="preserve"> </w:t>
                      </w:r>
                      <w:bookmarkEnd w:id="10"/>
                    </w:p>
                  </w:txbxContent>
                </v:textbox>
                <w10:anchorlock/>
              </v:shape>
            </w:pict>
          </mc:Fallback>
        </mc:AlternateContent>
      </w:r>
    </w:p>
    <w:p w14:paraId="35D9631C" w14:textId="64CF9CDC" w:rsidR="00825B26" w:rsidRPr="00746487" w:rsidRDefault="00DD5A2A" w:rsidP="00832CB3">
      <w:pPr>
        <w:pStyle w:val="ZPTitulkarok"/>
        <w:sectPr w:rsidR="00825B26" w:rsidRPr="00746487" w:rsidSect="00DD38C5">
          <w:headerReference w:type="even" r:id="rId12"/>
          <w:footerReference w:type="even" r:id="rId13"/>
          <w:pgSz w:w="11906" w:h="16838" w:code="9"/>
          <w:pgMar w:top="2380" w:right="2020" w:bottom="2380" w:left="2020" w:header="1900" w:footer="1280" w:gutter="500"/>
          <w:cols w:space="708"/>
          <w:vAlign w:val="both"/>
          <w:docGrid w:linePitch="360"/>
        </w:sectPr>
      </w:pPr>
      <w:r w:rsidRPr="00746487">
        <w:t>Brno</w:t>
      </w:r>
      <w:r w:rsidR="007468F6" w:rsidRPr="00746487">
        <w:t xml:space="preserve"> </w:t>
      </w:r>
      <w:bookmarkStart w:id="11" w:name="ROK_ODEVZDANI"/>
      <w:sdt>
        <w:sdtPr>
          <w:alias w:val="Rok odevzdání"/>
          <w:tag w:val="ROK_ODEVZDANI"/>
          <w:id w:val="-513071692"/>
          <w:placeholder>
            <w:docPart w:val="8C3AE99D7EEE45FBADB7C2F1FA212481"/>
          </w:placeholder>
          <w:text/>
        </w:sdtPr>
        <w:sdtContent>
          <w:r w:rsidR="00927F5C" w:rsidDel="00685205">
            <w:t>2020</w:t>
          </w:r>
          <w:ins w:id="12" w:author="Hoa Vu Thu" w:date="2020-03-13T00:38:00Z">
            <w:r w:rsidR="00685205">
              <w:t>2020</w:t>
            </w:r>
          </w:ins>
        </w:sdtContent>
      </w:sdt>
      <w:bookmarkEnd w:id="11"/>
      <w:r w:rsidR="00194596">
        <w:t xml:space="preserve">  </w:t>
      </w:r>
    </w:p>
    <w:p w14:paraId="6FBC0867" w14:textId="5910C2F0" w:rsidR="00E5465E" w:rsidRPr="00746487" w:rsidRDefault="00E5465E" w:rsidP="00F343E4">
      <w:pPr>
        <w:pStyle w:val="ZPTitulkadra"/>
      </w:pPr>
    </w:p>
    <w:p w14:paraId="1B9B5274" w14:textId="77777777" w:rsidR="004932BC" w:rsidRPr="00746487" w:rsidRDefault="00DD38C5" w:rsidP="004932BC">
      <w:pPr>
        <w:pStyle w:val="inZPKlovslova"/>
        <w:jc w:val="center"/>
      </w:pPr>
      <w:bookmarkStart w:id="13" w:name="ZN_LOGO"/>
      <w:bookmarkEnd w:id="13"/>
      <w:r>
        <w:rPr>
          <w:noProof/>
        </w:rPr>
        <w:drawing>
          <wp:inline distT="0" distB="0" distL="0" distR="0" wp14:anchorId="0B84E012" wp14:editId="0394C2CC">
            <wp:extent cx="2160000" cy="2160000"/>
            <wp:effectExtent l="0" t="0" r="0" b="0"/>
            <wp:docPr id="2" name="Obrázek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0B6E982" w14:textId="77777777" w:rsidR="00E5465E" w:rsidRPr="00746487" w:rsidRDefault="00E5465E" w:rsidP="00F343E4">
      <w:pPr>
        <w:pStyle w:val="ZPTitulkadra"/>
      </w:pPr>
    </w:p>
    <w:p w14:paraId="7428F0FF" w14:textId="77777777" w:rsidR="00C35E32" w:rsidRPr="00746487" w:rsidRDefault="00C35E32" w:rsidP="00F343E4">
      <w:pPr>
        <w:pStyle w:val="ZPTitulkadra"/>
      </w:pPr>
    </w:p>
    <w:p w14:paraId="61B25F7F" w14:textId="77777777" w:rsidR="00C35E32" w:rsidRPr="00746487" w:rsidRDefault="00C35E32" w:rsidP="007C294D">
      <w:pPr>
        <w:pStyle w:val="inZPKlovslova"/>
        <w:sectPr w:rsidR="00C35E32" w:rsidRPr="00746487" w:rsidSect="00DD38C5">
          <w:headerReference w:type="default" r:id="rId15"/>
          <w:headerReference w:type="first" r:id="rId16"/>
          <w:footerReference w:type="first" r:id="rId17"/>
          <w:type w:val="oddPage"/>
          <w:pgSz w:w="11906" w:h="16838" w:code="9"/>
          <w:pgMar w:top="2380" w:right="2020" w:bottom="2380" w:left="2020" w:header="1900" w:footer="1280" w:gutter="500"/>
          <w:pgNumType w:start="1"/>
          <w:cols w:space="708"/>
          <w:vAlign w:val="both"/>
          <w:docGrid w:linePitch="360"/>
        </w:sectPr>
      </w:pPr>
    </w:p>
    <w:p w14:paraId="13066487" w14:textId="77777777" w:rsidR="002C0686" w:rsidRPr="00746487" w:rsidRDefault="002C0686" w:rsidP="00A00BBC">
      <w:pPr>
        <w:pStyle w:val="ZPNadpis1vodn"/>
      </w:pPr>
      <w:r w:rsidRPr="00746487">
        <w:lastRenderedPageBreak/>
        <w:t>Bibliografický záznam</w:t>
      </w:r>
    </w:p>
    <w:p w14:paraId="774B5D44" w14:textId="19BC2EA8"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4E1E04FF7FBA489E83DDF3274E40E0B8"/>
          </w:placeholder>
          <w:dataBinding w:prefixMappings="xmlns:ns0='http://purl.org/dc/elements/1.1/' xmlns:ns1='http://schemas.openxmlformats.org/package/2006/metadata/core-properties' " w:xpath="/ns1:coreProperties[1]/ns0:creator[1]" w:storeItemID="{6C3C8BC8-F283-45AE-878A-BAB7291924A1}"/>
          <w:text/>
        </w:sdtPr>
        <w:sdtContent>
          <w:del w:id="14" w:author="Hoa Vu Thu" w:date="2020-03-13T00:38:00Z">
            <w:r w:rsidR="00927F5C" w:rsidDel="00685205">
              <w:delText>Bc. Hoa Vu Thu</w:delText>
            </w:r>
          </w:del>
          <w:ins w:id="15" w:author="Hoa Vu Thu" w:date="2020-03-13T00:38:00Z">
            <w:r w:rsidR="00685205">
              <w:t>Bc. Hoa Vu Thu</w:t>
            </w:r>
          </w:ins>
        </w:sdtContent>
      </w:sdt>
      <w:r w:rsidRPr="00746487">
        <w:br/>
      </w:r>
      <w:r w:rsidR="00DD38C5">
        <w:t>Přírodovědecká fakulta</w:t>
      </w:r>
      <w:r w:rsidR="006C2D7E">
        <w:br/>
      </w:r>
      <w:r w:rsidR="009263A5" w:rsidRPr="00746487">
        <w:t xml:space="preserve">Masarykova univerzita </w:t>
      </w:r>
      <w:r w:rsidRPr="00746487">
        <w:br/>
      </w:r>
      <w:bookmarkStart w:id="16" w:name="ZN_PRACOVISTE_BZCS"/>
      <w:bookmarkEnd w:id="16"/>
      <w:r w:rsidR="00DD38C5">
        <w:fldChar w:fldCharType="begin"/>
      </w:r>
      <w:r w:rsidR="00DD38C5">
        <w:instrText xml:space="preserve"> REF PRACOVISTE \h </w:instrText>
      </w:r>
      <w:r w:rsidR="00DD38C5">
        <w:fldChar w:fldCharType="separate"/>
      </w:r>
      <w:sdt>
        <w:sdtPr>
          <w:alias w:val="PRACOVISTE"/>
          <w:tag w:val="Pracoviště"/>
          <w:id w:val="-1613825773"/>
          <w:dataBinding w:xpath="/ns0:Properties[1]/ns0:Company[1]" w:storeItemID="{6668398D-A668-4E3E-A5EB-62B293D839F1}"/>
          <w:comboBox w:lastValue="Pracoviště">
            <w:listItem w:value="[Vyberte český název katedry nebo ústavu]"/>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del w:id="17" w:author="Hoa Vu Thu" w:date="2020-03-13T00:38:00Z">
            <w:r w:rsidR="00927F5C" w:rsidDel="00685205">
              <w:delText>Pracoviště</w:delText>
            </w:r>
          </w:del>
          <w:ins w:id="18" w:author="Hoa Vu Thu" w:date="2020-03-13T00:38:00Z">
            <w:r w:rsidR="00685205">
              <w:t>Pracoviště</w:t>
            </w:r>
          </w:ins>
        </w:sdtContent>
      </w:sdt>
      <w:r w:rsidR="00DD38C5">
        <w:fldChar w:fldCharType="end"/>
      </w:r>
    </w:p>
    <w:p w14:paraId="2145EBD2" w14:textId="01FAC7FB"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D01B7C1C71C645C09596F5C277FF6522"/>
          </w:placeholder>
          <w:dataBinding w:prefixMappings="xmlns:ns0='http://purl.org/dc/elements/1.1/' xmlns:ns1='http://schemas.openxmlformats.org/package/2006/metadata/core-properties' " w:xpath="/ns1:coreProperties[1]/ns0:title[1]" w:storeItemID="{6C3C8BC8-F283-45AE-878A-BAB7291924A1}"/>
          <w:text/>
        </w:sdtPr>
        <w:sdtContent>
          <w:del w:id="19" w:author="Hoa Vu Thu" w:date="2020-03-13T00:38:00Z">
            <w:r w:rsidR="00927F5C" w:rsidDel="00685205">
              <w:delText>Klasifikace zdravotnických dat prostřednictvím neuronových sítí</w:delText>
            </w:r>
          </w:del>
          <w:ins w:id="20" w:author="Hoa Vu Thu" w:date="2020-03-13T00:38:00Z">
            <w:r w:rsidR="00685205">
              <w:t>Klasifikace zdravotnických dat prostřednictvím neuronových sítí</w:t>
            </w:r>
          </w:ins>
        </w:sdtContent>
      </w:sdt>
    </w:p>
    <w:p w14:paraId="1274A358" w14:textId="29C71A31" w:rsidR="00974A40" w:rsidRPr="00746487" w:rsidRDefault="00974A40" w:rsidP="00704143">
      <w:pPr>
        <w:pStyle w:val="ZPBibilografickzznam"/>
        <w:rPr>
          <w:rStyle w:val="ZPPKlbiblografie"/>
        </w:rPr>
      </w:pPr>
      <w:r w:rsidRPr="00746487">
        <w:rPr>
          <w:rStyle w:val="ZPPKlbiblografie"/>
        </w:rPr>
        <w:t>Studijní program:</w:t>
      </w:r>
      <w:r w:rsidRPr="00746487">
        <w:rPr>
          <w:rStyle w:val="ZPPKlbiblografie"/>
        </w:rPr>
        <w:tab/>
      </w:r>
      <w:r w:rsidR="009F26E6">
        <w:t>Experimentální biologie</w:t>
      </w:r>
    </w:p>
    <w:p w14:paraId="1FAB2875" w14:textId="77777777" w:rsidR="0091711B" w:rsidRPr="00746487" w:rsidRDefault="00974A40" w:rsidP="00704143">
      <w:pPr>
        <w:pStyle w:val="ZPBibilografickzznam"/>
      </w:pPr>
      <w:r w:rsidRPr="00746487">
        <w:rPr>
          <w:rStyle w:val="ZPPKlbiblografie"/>
        </w:rPr>
        <w:t>Studijní obor:</w:t>
      </w:r>
      <w:r w:rsidRPr="00746487">
        <w:tab/>
      </w:r>
      <w:r w:rsidRPr="00746487">
        <w:fldChar w:fldCharType="begin"/>
      </w:r>
      <w:r w:rsidRPr="00746487">
        <w:instrText xml:space="preserve"> REF OBOR \h  \* MERGEFORMAT </w:instrText>
      </w:r>
      <w:r w:rsidRPr="00746487">
        <w:fldChar w:fldCharType="separate"/>
      </w:r>
      <w:sdt>
        <w:sdtPr>
          <w:alias w:val="Obor"/>
          <w:tag w:val="Obor"/>
          <w:id w:val="-1507045916"/>
          <w:showingPlcHdr/>
          <w:comboBox>
            <w:listItem w:value="Vyberte český název oboru"/>
            <w:listItem w:displayText="Algebra a diskrétní matematika" w:value="Algebra a diskrétní matematika"/>
            <w:listItem w:displayText="Algebra, teorie čísel a matematická logika" w:value="Algebra, teorie čísel a matematická logika"/>
            <w:listItem w:displayText="Analytická biochemie" w:value="Analytická biochemie"/>
            <w:listItem w:displayText="Analytická chemie" w:value="Analytická chemie"/>
            <w:listItem w:displayText="Analytický chemik - manažer chemické laboratoře" w:value="Analytický chemik - manažer chemické laboratoře"/>
            <w:listItem w:displayText="Anatomie a fyziologie rostlin" w:value="Anatomie a fyziologie rostlin"/>
            <w:listItem w:displayText="Anorganická chemie" w:value="Anorganická chemie"/>
            <w:listItem w:displayText="Antropologie" w:value="Antropologie"/>
            <w:listItem w:displayText="Aplikovaná biochemie" w:value="Aplikovaná biochemie"/>
            <w:listItem w:displayText="Aplikovaná geografie" w:value="Aplikovaná geografie"/>
            <w:listItem w:displayText="Aplikovaná geografie a geoinformatika" w:value="Aplikovaná geografie a geoinformatika"/>
            <w:listItem w:displayText="Aplikovaná matematika pro víceoborové studium" w:value="Aplikovaná matematika pro víceoborové studium"/>
            <w:listItem w:displayText="Astrofyzika" w:value="Astrofyzika"/>
            <w:listItem w:displayText="Bioanalytik - odborný pracovník v laboratorních metodách" w:value="Bioanalytik - odborný pracovník v laboratorních metodách"/>
            <w:listItem w:displayText="Biofyzika" w:value="Biofyzika"/>
            <w:listItem w:displayText="Biofyzikální chemie" w:value="Biofyzikální chemie"/>
            <w:listItem w:displayText="Biochemie" w:value="Biochemie"/>
            <w:listItem w:displayText="Biologie se zaměřením na vzdělávání" w:value="Biologie se zaměřením na vzdělávání"/>
            <w:listItem w:displayText="Biomolekulární chemie" w:value="Biomolekulární chemie"/>
            <w:listItem w:displayText="Bio-omika" w:value="Bio-omika"/>
            <w:listItem w:displayText="Botanika" w:value="Botanika"/>
            <w:listItem w:displayText="Ekologická a evoluční biologie" w:value="Ekologická a evoluční biologie"/>
            <w:listItem w:displayText="Ekologie" w:value="Ekologie"/>
            <w:listItem w:displayText="Ekotoxikologie" w:value="Ekotoxikologie"/>
            <w:listItem w:displayText="Finanční a pojistná matematika" w:value="Finanční a pojistná matematika"/>
            <w:listItem w:displayText="Finanční matematika" w:value="Finanční matematika"/>
            <w:listItem w:displayText="Fyzická geografie" w:value="Fyzická geografie"/>
            <w:listItem w:displayText="Fyzika" w:value="Fyzika"/>
            <w:listItem w:displayText="Fyzika kondenzovaných látek" w:value="Fyzika kondenzovaných látek"/>
            <w:listItem w:displayText="Fyzika plazmatu" w:value="Fyzika plazmatu"/>
            <w:listItem w:displayText="Fyzika se zaměřením na vzdělávání" w:value="Fyzika se zaměřením na vzdělávání"/>
            <w:listItem w:displayText="Fyzikální chemie" w:value="Fyzikální chemie"/>
            <w:listItem w:displayText="Fyziologie živočichů" w:value="Fyziologie živočichů"/>
            <w:listItem w:displayText="Genomika a proteomika" w:value="Genomika a proteomika"/>
            <w:listItem w:displayText="Geografická kartografie a geoinformatika" w:value="Geografická kartografie a geoinformatika"/>
            <w:listItem w:displayText="Geografie" w:value="Geografie"/>
            <w:listItem w:displayText="Geografie a kartografie se zaměřením na vzdělávání" w:value="Geografie a kartografie se zaměřením na vzdělávání"/>
            <w:listItem w:displayText="Geologické vědy" w:value="Geologické vědy"/>
            <w:listItem w:displayText="Geologie" w:value="Geologie"/>
            <w:listItem w:displayText="Geologie aplikovaná a environmentální" w:value="Geologie aplikovaná a environmentální"/>
            <w:listItem w:displayText="Geologie pro kombinaci s archeologií" w:value="Geologie pro kombinaci s archeologií"/>
            <w:listItem w:displayText="Geologie pro víceoborové studium" w:value="Geologie pro víceoborové studium"/>
            <w:listItem w:displayText="Geometrie" w:value="Geometrie"/>
            <w:listItem w:displayText="Geometrie, topologie a globální analýza" w:value="Geometrie, topologie a globální analýza"/>
            <w:listItem w:displayText="Hydrobiologie" w:value="Hydrobiologie"/>
            <w:listItem w:displayText="Chemie" w:value="Chemie"/>
            <w:listItem w:displayText="Chemie konzervování - restaurování" w:value="Chemie konzervování - restaurování"/>
            <w:listItem w:displayText="Chemie se zaměřením na vzdělávání" w:value="Chemie se zaměřením na vzdělávání"/>
            <w:listItem w:displayText="Chemie životního prostředí" w:value="Chemie životního prostředí"/>
            <w:listItem w:displayText="Chemoinformatika a bioinformatika" w:value="Chemoinformatika a bioinformatika"/>
            <w:listItem w:displayText="Kartografie, geoinformatika a dálkový průzkum Země" w:value="Kartografie, geoinformatika a dálkový průzkum Země"/>
            <w:listItem w:displayText="Laboratorní a měřicí technika" w:value="Laboratorní a měřicí technika"/>
            <w:listItem w:displayText="Lékařská fyzika" w:value="Lékařská fyzika"/>
            <w:listItem w:displayText="Lékařská genetika a molekulární diagnostika" w:value="Lékařská genetika a molekulární diagnostika"/>
            <w:listItem w:displayText="Lékařská genetika a molekulární diagnostika pro odborné pracovníky v laboratorních metodách" w:value="Lékařská genetika a molekulární diagnostika pro odborné pracovníky v laboratorních metodách"/>
            <w:listItem w:displayText="Matematická analýza" w:value="Matematická analýza"/>
            <w:listItem w:displayText="Matematická biologie" w:value="Matematická biologie"/>
            <w:listItem w:displayText="Matematické modelování a numerické metody" w:value="Matematické modelování a numerické metody"/>
            <w:listItem w:displayText="Matematika s informatikou" w:value="Matematika s informatikou"/>
            <w:listItem w:displayText="Matematika se zaměřením na vzdělávání" w:value="Matematika se zaměřením na vzdělávání"/>
            <w:listItem w:displayText="Materiálová chemie" w:value="Materiálová chemie"/>
            <w:listItem w:displayText="Mikrobiologie" w:value="Mikrobiologie"/>
            <w:listItem w:displayText="Modelování a výpočty" w:value="Modelování a výpočty"/>
            <w:listItem w:displayText="Molekulární a buněčná biologie" w:value="Molekulární a buněčná biologie"/>
            <w:listItem w:displayText="Molekulární biologie a genetika" w:value="Molekulární biologie a genetika"/>
            <w:listItem w:displayText="Nanotechnologie - aplikovaná fyzika" w:value="Nanotechnologie - aplikovaná fyzika"/>
            <w:listItem w:displayText="Obecná a molekulární genetika" w:value="Obecná a molekulární genetika"/>
            <w:listItem w:displayText="Obecná matematika" w:value="Obecná matematika"/>
            <w:listItem w:displayText="Obecné otázky fyziky" w:value="Obecné otázky fyziky"/>
            <w:listItem w:displayText="Obecné otázky matematiky" w:value="Obecné otázky matematiky"/>
            <w:listItem w:displayText="Organická chemie" w:value="Organická chemie"/>
            <w:listItem w:displayText="Parazitologie" w:value="Parazitologie"/>
            <w:listItem w:displayText="Pokročilé materiály" w:value="Pokročilé materiály"/>
            <w:listItem w:displayText="Pokročilé nanotechnologie a mikrotechnologie" w:value="Pokročilé nanotechnologie a mikrotechnologie"/>
            <w:listItem w:displayText="Pravděpodobnost, statistika a matematické modelování" w:value="Pravděpodobnost, statistika a matematické modelování"/>
            <w:listItem w:displayText="Regionální geografie a regionální rozvoj" w:value="Regionální geografie a regionální rozvoj"/>
            <w:listItem w:displayText="Sociální geografie a regionální rozvoj" w:value="Sociální geografie a regionální rozvoj"/>
            <w:listItem w:displayText="Speciální biologie" w:value="Speciální biologie"/>
            <w:listItem w:displayText="Správní geologie" w:value="Správní geologie"/>
            <w:listItem w:displayText="Statistika a analýza dat" w:value="Statistika a analýza dat"/>
            <w:listItem w:displayText="Strukturní biologie" w:value="Strukturní biologie"/>
            <w:listItem w:displayText="Strukturní chemie" w:value="Strukturní chemie"/>
            <w:listItem w:displayText="Teoretická fyzika a astrofyzika" w:value="Teoretická fyzika a astrofyzika"/>
            <w:listItem w:displayText="Učitelství biologie pro střední školy" w:value="Učitelství biologie pro střední školy"/>
            <w:listItem w:displayText="Učitelství deskriptivní geometrie pro střední školy" w:value="Učitelství deskriptivní geometrie pro střední školy"/>
            <w:listItem w:displayText="Učitelství fyziky pro střední školy" w:value="Učitelství fyziky pro střední školy"/>
            <w:listItem w:displayText="Učitelství geografie a kartografie pro střední školy" w:value="Učitelství geografie a kartografie pro střední školy"/>
            <w:listItem w:displayText="Učitelství geologie pro střední školy" w:value="Učitelství geologie pro střední školy"/>
            <w:listItem w:displayText="Učitelství chemie pro střední školy" w:value="Učitelství chemie pro střední školy"/>
            <w:listItem w:displayText="Učitelství matematiky pro střední školy" w:value="Učitelství matematiky pro střední školy"/>
            <w:listItem w:displayText="Vlnová a částicová optika" w:value="Vlnová a částicová optika"/>
            <w:listItem w:displayText="Zoologie" w:value="Zoologie"/>
          </w:comboBox>
        </w:sdtPr>
        <w:sdtContent>
          <w:r w:rsidR="009F26E6" w:rsidRPr="009F26E6">
            <w:t>Vyberte český název oboru</w:t>
          </w:r>
        </w:sdtContent>
      </w:sdt>
      <w:r w:rsidR="009F26E6">
        <w:t xml:space="preserve"> </w:t>
      </w:r>
      <w:r w:rsidRPr="00746487">
        <w:fldChar w:fldCharType="end"/>
      </w:r>
    </w:p>
    <w:p w14:paraId="043BE0E8" w14:textId="76427B32" w:rsidR="00974A40" w:rsidRPr="00746487" w:rsidRDefault="00974A40" w:rsidP="00704143">
      <w:pPr>
        <w:pStyle w:val="ZPBibilografickzznam"/>
      </w:pPr>
      <w:r w:rsidRPr="00746487">
        <w:rPr>
          <w:rStyle w:val="ZPPKlbiblografie"/>
        </w:rPr>
        <w:t>Vedoucí práce:</w:t>
      </w:r>
      <w:r w:rsidRPr="00746487">
        <w:tab/>
      </w:r>
      <w:sdt>
        <w:sdtPr>
          <w:alias w:val="Vedoucí práce"/>
          <w:tag w:val=""/>
          <w:id w:val="1828940534"/>
          <w:placeholder>
            <w:docPart w:val="6202569F5CD9490990F7F3056FFA1BDC"/>
          </w:placeholder>
          <w:dataBinding w:prefixMappings="xmlns:ns0='http://schemas.openxmlformats.org/officeDocument/2006/extended-properties' " w:xpath="/ns0:Properties[1]/ns0:Manager[1]" w:storeItemID="{6668398D-A668-4E3E-A5EB-62B293D839F1}"/>
          <w:text/>
        </w:sdtPr>
        <w:sdtContent>
          <w:del w:id="21" w:author="Hoa Vu Thu" w:date="2020-03-13T00:38:00Z">
            <w:r w:rsidR="00927F5C" w:rsidDel="00685205">
              <w:delText>RNDr. Martin Komenda, Ph.D.</w:delText>
            </w:r>
          </w:del>
          <w:ins w:id="22" w:author="Hoa Vu Thu" w:date="2020-03-13T00:38:00Z">
            <w:r w:rsidR="00685205">
              <w:t>RNDr. Martin Komenda, Ph.D.</w:t>
            </w:r>
          </w:ins>
        </w:sdtContent>
      </w:sdt>
    </w:p>
    <w:p w14:paraId="082FD3F0" w14:textId="47278764" w:rsidR="00974A40" w:rsidRPr="00746487" w:rsidRDefault="00B67E52" w:rsidP="00704143">
      <w:pPr>
        <w:pStyle w:val="ZPBibilografickzznam"/>
      </w:pPr>
      <w:r>
        <w:rPr>
          <w:rStyle w:val="ZPPKlbiblografie"/>
        </w:rPr>
        <w:t>R</w:t>
      </w:r>
      <w:r w:rsidR="00974A40" w:rsidRPr="00746487">
        <w:rPr>
          <w:rStyle w:val="ZPPKlbiblografie"/>
        </w:rPr>
        <w:t>ok</w:t>
      </w:r>
      <w:r w:rsidR="00D21BED" w:rsidRPr="00746487">
        <w:rPr>
          <w:rStyle w:val="ZPPKlbiblografie"/>
        </w:rPr>
        <w:t>:</w:t>
      </w:r>
      <w:r w:rsidR="00974A40" w:rsidRPr="00746487">
        <w:tab/>
      </w:r>
      <w:r>
        <w:fldChar w:fldCharType="begin"/>
      </w:r>
      <w:r>
        <w:instrText xml:space="preserve"> REF ROK_ODEVZDANI \h </w:instrText>
      </w:r>
      <w:r>
        <w:fldChar w:fldCharType="separate"/>
      </w:r>
      <w:sdt>
        <w:sdtPr>
          <w:alias w:val="Rok odevzdání"/>
          <w:tag w:val="ROK_ODEVZDANI"/>
          <w:id w:val="727274960"/>
          <w:placeholder>
            <w:docPart w:val="C1B5929D9F90496A8CBFCE5DEA20B3A2"/>
          </w:placeholder>
          <w:text/>
        </w:sdtPr>
        <w:sdtContent>
          <w:r w:rsidR="00927F5C" w:rsidDel="00685205">
            <w:t>2019/2020</w:t>
          </w:r>
          <w:ins w:id="23" w:author="Hoa Vu Thu" w:date="2020-03-13T00:38:00Z">
            <w:r w:rsidR="00685205">
              <w:t>2019/2020</w:t>
            </w:r>
          </w:ins>
        </w:sdtContent>
      </w:sdt>
      <w:r>
        <w:fldChar w:fldCharType="end"/>
      </w:r>
    </w:p>
    <w:p w14:paraId="2DE265BF" w14:textId="77777777"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9F26E6">
        <w:rPr>
          <w:noProof/>
        </w:rPr>
        <w:t>3</w:t>
      </w:r>
      <w:r w:rsidR="00612ED3" w:rsidRPr="00746487">
        <w:rPr>
          <w:noProof/>
        </w:rPr>
        <w:fldChar w:fldCharType="end"/>
      </w:r>
    </w:p>
    <w:p w14:paraId="616615C5" w14:textId="77777777" w:rsidR="00A3028A" w:rsidRDefault="00974A40" w:rsidP="00704143">
      <w:pPr>
        <w:pStyle w:val="ZPBibilografickzznam"/>
      </w:pPr>
      <w:r w:rsidRPr="00746487">
        <w:rPr>
          <w:rStyle w:val="ZPPKlbiblografie"/>
        </w:rPr>
        <w:t>Klíčová slova:</w:t>
      </w:r>
      <w:r w:rsidRPr="00746487">
        <w:tab/>
      </w:r>
      <w:sdt>
        <w:sdtPr>
          <w:id w:val="2087726934"/>
          <w:placeholder>
            <w:docPart w:val="73A0F6E261324F85B679D7DAF87BD97C"/>
          </w:placeholder>
          <w:showingPlcHdr/>
          <w:text/>
        </w:sdtPr>
        <w:sdtContent>
          <w:r w:rsidRPr="00746487">
            <w:rPr>
              <w:rStyle w:val="Zstupntext"/>
            </w:rPr>
            <w:t>[</w:t>
          </w:r>
          <w:r w:rsidR="0077567B" w:rsidRPr="00746487">
            <w:rPr>
              <w:rStyle w:val="Zstupntext"/>
            </w:rPr>
            <w:t>Napište 5–10 klíčových slov v češtině. Stejný seznam musí být vložen do archívu závěrečných pracích v informačním systému MU.]</w:t>
          </w:r>
        </w:sdtContent>
      </w:sdt>
    </w:p>
    <w:p w14:paraId="245E080D" w14:textId="77777777" w:rsidR="000E1807" w:rsidRPr="00746487" w:rsidRDefault="000E1807" w:rsidP="00704143">
      <w:pPr>
        <w:pStyle w:val="ZPBibilografickzznam"/>
      </w:pPr>
      <w:r w:rsidRPr="00746487">
        <w:br w:type="page"/>
      </w:r>
    </w:p>
    <w:p w14:paraId="46679A43" w14:textId="77777777" w:rsidR="000E1807" w:rsidRPr="00746487" w:rsidRDefault="004F1C84" w:rsidP="00A00BBC">
      <w:pPr>
        <w:pStyle w:val="ZPNadpis1vodn"/>
        <w:rPr>
          <w:lang w:val="en-GB"/>
        </w:rPr>
      </w:pPr>
      <w:r w:rsidRPr="00746487">
        <w:rPr>
          <w:lang w:val="en-GB"/>
        </w:rPr>
        <w:lastRenderedPageBreak/>
        <w:t>Bibliographic</w:t>
      </w:r>
      <w:r w:rsidR="000E1807" w:rsidRPr="00746487">
        <w:rPr>
          <w:lang w:val="en-GB"/>
        </w:rPr>
        <w:t xml:space="preserve"> record</w:t>
      </w:r>
    </w:p>
    <w:p w14:paraId="0F95D762" w14:textId="0A0D12EC" w:rsidR="00BB6FEC" w:rsidRPr="00746487" w:rsidRDefault="000E1807" w:rsidP="00EF006C">
      <w:pPr>
        <w:pStyle w:val="ZPBibilografickzznam"/>
        <w:rPr>
          <w:lang w:val="en-GB"/>
        </w:rPr>
      </w:pPr>
      <w:r w:rsidRPr="00746487">
        <w:rPr>
          <w:rStyle w:val="ZPPKlbiblografie"/>
          <w:lang w:val="en-GB"/>
        </w:rPr>
        <w:t>Author:</w:t>
      </w:r>
      <w:r w:rsidRPr="00746487">
        <w:rPr>
          <w:lang w:val="en-GB"/>
        </w:rPr>
        <w:tab/>
      </w:r>
      <w:sdt>
        <w:sdtPr>
          <w:rPr>
            <w:lang w:val="en-GB"/>
          </w:rPr>
          <w:alias w:val="Autor"/>
          <w:tag w:val=""/>
          <w:id w:val="-1160154958"/>
          <w:placeholder>
            <w:docPart w:val="189395DD178142379EB1E3DB248D5A0F"/>
          </w:placeholder>
          <w:dataBinding w:prefixMappings="xmlns:ns0='http://purl.org/dc/elements/1.1/' xmlns:ns1='http://schemas.openxmlformats.org/package/2006/metadata/core-properties' " w:xpath="/ns1:coreProperties[1]/ns0:creator[1]" w:storeItemID="{6C3C8BC8-F283-45AE-878A-BAB7291924A1}"/>
          <w:text/>
        </w:sdtPr>
        <w:sdtContent>
          <w:del w:id="24" w:author="Hoa Vu Thu" w:date="2020-03-13T00:38:00Z">
            <w:r w:rsidR="00927F5C" w:rsidDel="00685205">
              <w:rPr>
                <w:lang w:val="en-GB"/>
              </w:rPr>
              <w:delText>Bc. Hoa Vu Thu</w:delText>
            </w:r>
          </w:del>
          <w:proofErr w:type="spellStart"/>
          <w:ins w:id="25" w:author="Hoa Vu Thu" w:date="2020-03-13T00:38:00Z">
            <w:r w:rsidR="00685205">
              <w:rPr>
                <w:lang w:val="en-GB"/>
              </w:rPr>
              <w:t>Bc</w:t>
            </w:r>
            <w:proofErr w:type="spellEnd"/>
            <w:r w:rsidR="00685205">
              <w:rPr>
                <w:lang w:val="en-GB"/>
              </w:rPr>
              <w:t>. Hoa Vu Thu</w:t>
            </w:r>
          </w:ins>
        </w:sdtContent>
      </w:sdt>
      <w:r w:rsidRPr="00746487">
        <w:rPr>
          <w:lang w:val="en-GB"/>
        </w:rPr>
        <w:br/>
      </w:r>
      <w:r w:rsidR="00DD38C5">
        <w:rPr>
          <w:lang w:val="en-GB"/>
        </w:rPr>
        <w:t>Faculty of Science</w:t>
      </w:r>
      <w:r w:rsidR="006C2D7E">
        <w:rPr>
          <w:lang w:val="en-GB"/>
        </w:rPr>
        <w:br/>
      </w:r>
      <w:r w:rsidR="009263A5" w:rsidRPr="00746487">
        <w:rPr>
          <w:lang w:val="en-GB"/>
        </w:rPr>
        <w:t>Masaryk University</w:t>
      </w:r>
      <w:r w:rsidRPr="00746487">
        <w:rPr>
          <w:lang w:val="en-GB"/>
        </w:rPr>
        <w:br/>
      </w:r>
      <w:bookmarkStart w:id="26" w:name="ZN_PRACOVISTE_BZEN"/>
      <w:bookmarkEnd w:id="26"/>
      <w:sdt>
        <w:sdtPr>
          <w:rPr>
            <w:lang w:val="en-GB"/>
          </w:rPr>
          <w:alias w:val="PRACOVISTE_EN"/>
          <w:tag w:val="Pracoviště anglicky"/>
          <w:id w:val="-1606812868"/>
          <w:placeholder>
            <w:docPart w:val="9A54E36B57D043F88DFB08F9B2CF8854"/>
          </w:placeholder>
          <w:showingPlcHdr/>
          <w:comboBox>
            <w:listItem w:value="[Vyberte anglický název katedry nebo ústavu]"/>
            <w:listItem w:displayText="Cooperating Institute - Institute of Biophysics of the Academy of Sciences " w:value="Cooperating Institute - Institute of Biophysics of the Academy of Sciences "/>
            <w:listItem w:displayText="Cooperating Institute - Institute of Vertebrate Biology of the Academy of Sciences " w:value="Cooperating Institute - Institute of Vertebrate Biology of the Academy of Sciences "/>
            <w:listItem w:displayText="Department of Anthropology " w:value="Department of Anthropology "/>
            <w:listItem w:displayText="Department of Biochemistry " w:value="Department of Biochemistry "/>
            <w:listItem w:displayText="Department of Botany and Zoology " w:value="Department of Botany and Zoology "/>
            <w:listItem w:displayText="Department of Condensed Matter Physics " w:value="Department of Condensed Matter Physics "/>
            <w:listItem w:displayText="Department of Experimental Biology " w:value="Department of Experimental Biology "/>
            <w:listItem w:displayText="Department of Geography " w:value="Department of Geography "/>
            <w:listItem w:displayText="Department of Geological Sciences " w:value="Department of Geological Sciences "/>
            <w:listItem w:displayText="Department of Chemistry " w:value="Department of Chemistry "/>
            <w:listItem w:displayText="Department of Mathematics and Statistics " w:value="Department of Mathematics and Statistics "/>
            <w:listItem w:displayText="Department of Physical Electronics " w:value="Department of Physical Electronics "/>
            <w:listItem w:displayText="Department of Theoretical Physics and Astrophysics " w:value="Department of Theoretical Physics and Astrophysics "/>
            <w:listItem w:displayText="National Centre for Biomolecular Research " w:value="National Centre for Biomolecular Research "/>
            <w:listItem w:displayText="RECETOX " w:value="RECETOX "/>
          </w:comboBox>
        </w:sdtPr>
        <w:sdtContent>
          <w:r w:rsidR="00DD38C5" w:rsidRPr="00820631">
            <w:rPr>
              <w:rStyle w:val="Zstupntext"/>
            </w:rPr>
            <w:t>[Vyberte anglický název katedry nebo ústavu]</w:t>
          </w:r>
        </w:sdtContent>
      </w:sdt>
    </w:p>
    <w:p w14:paraId="02747251" w14:textId="1E5E6B45"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rPr>
            <w:lang w:val="en-GB"/>
          </w:rPr>
          <w:id w:val="-469832108"/>
          <w:placeholder>
            <w:docPart w:val="21374E0A764F47F187C3B0FFB987EAB2"/>
          </w:placeholder>
          <w:text/>
        </w:sdtPr>
        <w:sdtContent>
          <w:r w:rsidR="00927F5C" w:rsidDel="00685205">
            <w:rPr>
              <w:lang w:val="en-GB"/>
            </w:rPr>
            <w:t xml:space="preserve">Health data classification using neural </w:t>
          </w:r>
          <w:proofErr w:type="spellStart"/>
          <w:r w:rsidR="00927F5C" w:rsidDel="00685205">
            <w:rPr>
              <w:lang w:val="en-GB"/>
            </w:rPr>
            <w:t>networks</w:t>
          </w:r>
          <w:ins w:id="27" w:author="Hoa Vu Thu" w:date="2020-03-13T00:38:00Z">
            <w:r w:rsidR="00685205">
              <w:rPr>
                <w:lang w:val="en-GB"/>
              </w:rPr>
              <w:t>Health</w:t>
            </w:r>
            <w:proofErr w:type="spellEnd"/>
            <w:r w:rsidR="00685205">
              <w:rPr>
                <w:lang w:val="en-GB"/>
              </w:rPr>
              <w:t xml:space="preserve"> data classification using neural networks</w:t>
            </w:r>
          </w:ins>
        </w:sdtContent>
      </w:sdt>
    </w:p>
    <w:p w14:paraId="48524B3E" w14:textId="24CD5563" w:rsidR="000E1807" w:rsidRPr="00746487" w:rsidRDefault="00D21BED" w:rsidP="00704143">
      <w:pPr>
        <w:pStyle w:val="ZPBibilografickzznam"/>
        <w:rPr>
          <w:rStyle w:val="ZPPKlbiblografie"/>
          <w:lang w:val="en-GB"/>
        </w:rPr>
      </w:pPr>
      <w:r w:rsidRPr="00746487">
        <w:rPr>
          <w:rStyle w:val="ZPPKlbiblografie"/>
          <w:lang w:val="en-GB"/>
        </w:rPr>
        <w:t>Degree Programme</w:t>
      </w:r>
      <w:r w:rsidR="000E1807" w:rsidRPr="00746487">
        <w:rPr>
          <w:rStyle w:val="ZPPKlbiblografie"/>
          <w:lang w:val="en-GB"/>
        </w:rPr>
        <w:t>:</w:t>
      </w:r>
      <w:r w:rsidR="000E1807" w:rsidRPr="00746487">
        <w:rPr>
          <w:rStyle w:val="ZPPKlbiblografie"/>
          <w:lang w:val="en-GB"/>
        </w:rPr>
        <w:tab/>
      </w:r>
      <w:proofErr w:type="spellStart"/>
      <w:r w:rsidR="009F26E6">
        <w:t>Experimental</w:t>
      </w:r>
      <w:proofErr w:type="spellEnd"/>
      <w:r w:rsidR="009F26E6">
        <w:t xml:space="preserve"> Biology</w:t>
      </w:r>
    </w:p>
    <w:p w14:paraId="181D5DBF" w14:textId="3C3E6D81" w:rsidR="0091711B" w:rsidRPr="00746487" w:rsidRDefault="00D21BED" w:rsidP="00704143">
      <w:pPr>
        <w:pStyle w:val="ZPBibilografickzznam"/>
        <w:rPr>
          <w:lang w:val="en-GB"/>
        </w:rPr>
      </w:pPr>
      <w:r w:rsidRPr="00746487">
        <w:rPr>
          <w:rStyle w:val="ZPPKlbiblografie"/>
          <w:lang w:val="en-GB"/>
        </w:rPr>
        <w:t>Field of Study</w:t>
      </w:r>
      <w:r w:rsidR="000E1807" w:rsidRPr="00746487">
        <w:rPr>
          <w:rStyle w:val="ZPPKlbiblografie"/>
          <w:lang w:val="en-GB"/>
        </w:rPr>
        <w:t>:</w:t>
      </w:r>
      <w:r w:rsidR="000E1807" w:rsidRPr="00746487">
        <w:rPr>
          <w:lang w:val="en-GB"/>
        </w:rPr>
        <w:tab/>
      </w:r>
      <w:bookmarkStart w:id="28" w:name="ZN_OBOR_EN"/>
      <w:bookmarkEnd w:id="28"/>
      <w:sdt>
        <w:sdtPr>
          <w:rPr>
            <w:lang w:val="en-GB"/>
          </w:rPr>
          <w:alias w:val="Obor"/>
          <w:tag w:val="Obor"/>
          <w:id w:val="1334189132"/>
          <w:placeholder>
            <w:docPart w:val="C3C5BF44D0D34B93B823B138C665C4CF"/>
          </w:placeholder>
          <w:comboBox>
            <w:listItem w:value="Vyberte anglický název oboru"/>
            <w:listItem w:displayText="Administrative Geology" w:value="Administrative Geology"/>
            <w:listItem w:displayText="Advanced Materials" w:value="Advanced Materials"/>
            <w:listItem w:displayText="Advanced Nanotechnologies and Microtechnologies" w:value="Advanced Nanotechnologies and Microtechnologies"/>
            <w:listItem w:displayText="Algebra and Discrete Mathematics" w:value="Algebra and Discrete Mathematics"/>
            <w:listItem w:displayText="Algebra, Number Theory and Mathematical Logic" w:value="Algebra, Number Theory and Mathematical Logic"/>
            <w:listItem w:displayText="Analytical Biochemistry" w:value="Analytical Biochemistry"/>
            <w:listItem w:displayText="Analytical Chemist - Manager of Chemical Laboratory" w:value="Analytical Chemist - Manager of Chemical Laboratory"/>
            <w:listItem w:displayText="Analytical Chemistry" w:value="Analytical Chemistry"/>
            <w:listItem w:displayText="Animal Physiology" w:value="Animal Physiology"/>
            <w:listItem w:displayText="Anthropology" w:value="Anthropology"/>
            <w:listItem w:displayText="Applied and Environmental Geology" w:value="Applied and Environmental Geology"/>
            <w:listItem w:displayText="Applied Biochemistry" w:value="Applied Biochemistry"/>
            <w:listItem w:displayText="Applied Geography" w:value="Applied Geography"/>
            <w:listItem w:displayText="Applied Geography and Geoinformatics" w:value="Applied Geography and Geoinformatics"/>
            <w:listItem w:displayText="Applied Mathematics for Multi-Branches Study" w:value="Applied Mathematics for Multi-Branches Study"/>
            <w:listItem w:displayText="Astrophysics" w:value="Astrophysics"/>
            <w:listItem w:displayText="Bioanalyst - Specialist in Laboratory Methods" w:value="Bioanalyst - Specialist in Laboratory Methods"/>
            <w:listItem w:displayText="Biochemistry" w:value="Biochemistry"/>
            <w:listItem w:displayText="Biology with a view to Education" w:value="Biology with a view to Education"/>
            <w:listItem w:displayText="Biomolecular Chemistry" w:value="Biomolecular Chemistry"/>
            <w:listItem w:displayText="Bio-omics" w:value="Bio-omics"/>
            <w:listItem w:displayText="Biophysical Chemistry" w:value="Biophysical Chemistry"/>
            <w:listItem w:displayText="Biophysical Chemisty" w:value="Biophysical Chemisty"/>
            <w:listItem w:displayText="Biophysics" w:value="Biophysics"/>
            <w:listItem w:displayText="Botany" w:value="Botany"/>
            <w:listItem w:displayText="Cartography, Geoinformatics and Remote Sensing" w:value="Cartography, Geoinformatics and Remote Sensing"/>
            <w:listItem w:displayText="Condensed Matter Physics" w:value="Condensed Matter Physics"/>
            <w:listItem w:displayText="Ecological and Evolutionary Biology" w:value="Ecological and Evolutionary Biology"/>
            <w:listItem w:displayText="Ecology" w:value="Ecology"/>
            <w:listItem w:displayText="Ecotoxicology" w:value="Ecotoxicology"/>
            <w:listItem w:displayText="Environmental Chemistry" w:value="Environmental Chemistry"/>
            <w:listItem w:displayText="Finance Mathematics" w:value="Finance Mathematics"/>
            <w:listItem w:displayText="Financial and Insurance Mathematics" w:value="Financial and Insurance Mathematics"/>
            <w:listItem w:displayText="General and Molecular Genetics" w:value="General and Molecular Genetics"/>
            <w:listItem w:displayText="General Physics" w:value="General Physics"/>
            <w:listItem w:displayText="General Problems of Mathematics" w:value="General Problems of Mathematics"/>
            <w:listItem w:displayText="Genomics and Proteomics" w:value="Genomics and Proteomics"/>
            <w:listItem w:displayText="Geographical Cartography and Geoinformatics" w:value="Geographical Cartography and Geoinformatics"/>
            <w:listItem w:displayText="Geography" w:value="Geography"/>
            <w:listItem w:displayText="Geography and Cartography with a view to Education" w:value="Geography and Cartography with a view to Education"/>
            <w:listItem w:displayText="Geological Sciences" w:value="Geological Sciences"/>
            <w:listItem w:displayText="Geology" w:value="Geology"/>
            <w:listItem w:displayText="Geology combined with Archaeology" w:value="Geology combined with Archaeology"/>
            <w:listItem w:displayText="Geology for Multi-Branches Study" w:value="Geology for Multi-Branches Study"/>
            <w:listItem w:displayText="Geometry" w:value="Geometry"/>
            <w:listItem w:displayText="Geometry, Topology and Global Analysis" w:value="Geometry, Topology and Global Analysis"/>
            <w:listItem w:displayText="Hydrobiology" w:value="Hydrobiology"/>
            <w:listItem w:displayText="Chemistry" w:value="Chemistry"/>
            <w:listItem w:displayText="Chemistry of Conservation - Restoration" w:value="Chemistry of Conservation - Restoration"/>
            <w:listItem w:displayText="Chemistry with a view to Education" w:value="Chemistry with a view to Education"/>
            <w:listItem w:displayText="Chemoinformatics and Bioinformatics" w:value="Chemoinformatics and Bioinformatics"/>
            <w:listItem w:displayText="Inorganic Chemistry" w:value="Inorganic Chemistry"/>
            <w:listItem w:displayText="Laboratory and Measuring Technology" w:value="Laboratory and Measuring Technology"/>
            <w:listItem w:displayText="Material Chemistry" w:value="Material Chemistry"/>
            <w:listItem w:displayText="Materials Chemistry" w:value="Materials Chemistry"/>
            <w:listItem w:displayText="Mathematical Analysis" w:value="Mathematical Analysis"/>
            <w:listItem w:displayText="Mathematical Biology" w:value="Mathematical Biology"/>
            <w:listItem w:displayText="Mathematical Modelling and Numeric Methods" w:value="Mathematical Modelling and Numeric Methods"/>
            <w:listItem w:displayText="Mathematics" w:value="Mathematics"/>
            <w:listItem w:displayText="Mathematics with a view to Education" w:value="Mathematics with a view to Education"/>
            <w:listItem w:displayText="Mathematics with Informatics" w:value="Mathematics with Informatics"/>
            <w:listItem w:displayText="Medical Genetics and Molecular Diagnostics" w:value="Medical Genetics and Molecular Diagnostics"/>
            <w:listItem w:displayText="Medical Physics" w:value="Medical Physics"/>
            <w:listItem w:displayText="Microbiology" w:value="Microbiology"/>
            <w:listItem w:displayText="Modelling and Calculations" w:value="Modelling and Calculations"/>
            <w:listItem w:displayText="Molecular and Cellular Biology" w:value="Molecular and Cellular Biology"/>
            <w:listItem w:displayText="Molecular Biology and Genetics" w:value="Molecular Biology and Genetics"/>
            <w:listItem w:displayText="Nanotechnology - Applied Physics" w:value="Nanotechnology - Applied Physics"/>
            <w:listItem w:displayText="Organic Chemistry" w:value="Organic Chemistry"/>
            <w:listItem w:displayText="Parasitology" w:value="Parasitology"/>
            <w:listItem w:displayText="Physical Geography" w:value="Physical Geography"/>
            <w:listItem w:displayText="Physical Chemistry" w:value="Physical Chemistry"/>
            <w:listItem w:displayText="Physics" w:value="Physics"/>
            <w:listItem w:displayText="Physics with a view to Education" w:value="Physics with a view to Education"/>
            <w:listItem w:displayText="Plant Anatomy and Physiology" w:value="Plant Anatomy and Physiology"/>
            <w:listItem w:displayText="Plasma Physics" w:value="Plasma Physics"/>
            <w:listItem w:displayText="Probability, Statistics and Mathematical Modelling" w:value="Probability, Statistics and Mathematical Modelling"/>
            <w:listItem w:displayText="Regional Geography and Regional Planning" w:value="Regional Geography and Regional Planning"/>
            <w:listItem w:displayText="Social Geography and Regional Development" w:value="Social Geography and Regional Development"/>
            <w:listItem w:displayText="Special Biology" w:value="Special Biology"/>
            <w:listItem w:displayText="Statistics and Data Analysis" w:value="Statistics and Data Analysis"/>
            <w:listItem w:displayText="Structural Biology" w:value="Structural Biology"/>
            <w:listItem w:displayText="Structural Chemistry" w:value="Structural Chemistry"/>
            <w:listItem w:displayText="Theoretical Physics and Astrophysics" w:value="Theoretical Physics and Astrophysics"/>
            <w:listItem w:displayText="Upper Secondary School Teacher Training in Biology" w:value="Upper Secondary School Teacher Training in Biology"/>
            <w:listItem w:displayText="Upper Secondary School Teacher Training in Descriptive Geometry" w:value="Upper Secondary School Teacher Training in Descriptive Geometry"/>
            <w:listItem w:displayText="Upper Secondary School Teacher Training in Geography and Cartography" w:value="Upper Secondary School Teacher Training in Geography and Cartography"/>
            <w:listItem w:displayText="Upper Secondary School Teacher Training in Geology" w:value="Upper Secondary School Teacher Training in Geology"/>
            <w:listItem w:displayText="Upper Secondary School Teacher Training in Chemistry" w:value="Upper Secondary School Teacher Training in Chemistry"/>
            <w:listItem w:displayText="Upper Secondary School Teacher Training in Mathematics" w:value="Upper Secondary School Teacher Training in Mathematics"/>
            <w:listItem w:displayText="Upper Secondary School Teacher Training in Physics" w:value="Upper Secondary School Teacher Training in Physics"/>
            <w:listItem w:displayText="Wave and Partical Optics" w:value="Wave and Partical Optics"/>
            <w:listItem w:displayText="Zoology" w:value="Zoology"/>
          </w:comboBox>
        </w:sdtPr>
        <w:sdtContent>
          <w:r w:rsidR="00927F5C" w:rsidDel="00685205">
            <w:rPr>
              <w:lang w:val="en-GB"/>
            </w:rPr>
            <w:t xml:space="preserve">Mathematical </w:t>
          </w:r>
          <w:proofErr w:type="spellStart"/>
          <w:r w:rsidR="00927F5C" w:rsidDel="00685205">
            <w:rPr>
              <w:lang w:val="en-GB"/>
            </w:rPr>
            <w:t>Biology</w:t>
          </w:r>
          <w:ins w:id="29" w:author="Hoa Vu Thu" w:date="2020-03-13T00:38:00Z">
            <w:r w:rsidR="00685205">
              <w:rPr>
                <w:lang w:val="en-GB"/>
              </w:rPr>
              <w:t>Mathematical</w:t>
            </w:r>
            <w:proofErr w:type="spellEnd"/>
            <w:r w:rsidR="00685205">
              <w:rPr>
                <w:lang w:val="en-GB"/>
              </w:rPr>
              <w:t xml:space="preserve"> Biology</w:t>
            </w:r>
          </w:ins>
        </w:sdtContent>
      </w:sdt>
    </w:p>
    <w:p w14:paraId="39A23929" w14:textId="3803F108"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2FEFDEBBADFF43358B5CC0943D05C060"/>
          </w:placeholder>
          <w:dataBinding w:prefixMappings="xmlns:ns0='http://schemas.openxmlformats.org/officeDocument/2006/extended-properties' " w:xpath="/ns0:Properties[1]/ns0:Manager[1]" w:storeItemID="{6668398D-A668-4E3E-A5EB-62B293D839F1}"/>
          <w:text/>
        </w:sdtPr>
        <w:sdtContent>
          <w:del w:id="30" w:author="Hoa Vu Thu" w:date="2020-03-13T00:38:00Z">
            <w:r w:rsidR="00927F5C" w:rsidDel="00685205">
              <w:rPr>
                <w:lang w:val="en-GB"/>
              </w:rPr>
              <w:delText>RNDr. Martin Komenda, Ph.D.</w:delText>
            </w:r>
          </w:del>
          <w:proofErr w:type="spellStart"/>
          <w:ins w:id="31" w:author="Hoa Vu Thu" w:date="2020-03-13T00:38:00Z">
            <w:r w:rsidR="00685205">
              <w:rPr>
                <w:lang w:val="en-GB"/>
              </w:rPr>
              <w:t>RNDr</w:t>
            </w:r>
            <w:proofErr w:type="spellEnd"/>
            <w:r w:rsidR="00685205">
              <w:rPr>
                <w:lang w:val="en-GB"/>
              </w:rPr>
              <w:t>. Martin Komenda, Ph.D.</w:t>
            </w:r>
          </w:ins>
        </w:sdtContent>
      </w:sdt>
    </w:p>
    <w:p w14:paraId="1F77AC65" w14:textId="23EDE0F9" w:rsidR="000E1807" w:rsidRPr="00746487" w:rsidRDefault="00D21BED" w:rsidP="00704143">
      <w:pPr>
        <w:pStyle w:val="ZPBibilografickzznam"/>
        <w:rPr>
          <w:lang w:val="en-GB"/>
        </w:rPr>
      </w:pPr>
      <w:r w:rsidRPr="00746487">
        <w:rPr>
          <w:rStyle w:val="ZPPKlbiblografie"/>
          <w:lang w:val="en-GB"/>
        </w:rPr>
        <w:t>Year:</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280652654"/>
          <w:placeholder>
            <w:docPart w:val="2F129591923D4762A40A812BF12F995D"/>
          </w:placeholder>
          <w:text/>
        </w:sdtPr>
        <w:sdtContent>
          <w:r w:rsidR="00927F5C" w:rsidDel="00685205">
            <w:t>2019/2020</w:t>
          </w:r>
          <w:ins w:id="32" w:author="Hoa Vu Thu" w:date="2020-03-13T00:38:00Z">
            <w:r w:rsidR="00685205">
              <w:t>2019/2020</w:t>
            </w:r>
          </w:ins>
        </w:sdtContent>
      </w:sdt>
      <w:r w:rsidR="00B67E52">
        <w:rPr>
          <w:lang w:val="en-GB"/>
        </w:rPr>
        <w:fldChar w:fldCharType="end"/>
      </w:r>
    </w:p>
    <w:p w14:paraId="4D1D51A4" w14:textId="77777777"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9F26E6">
        <w:rPr>
          <w:noProof/>
          <w:lang w:val="en-GB"/>
        </w:rPr>
        <w:t>3</w:t>
      </w:r>
      <w:r w:rsidR="00612ED3" w:rsidRPr="00746487">
        <w:rPr>
          <w:lang w:val="en-GB"/>
        </w:rPr>
        <w:fldChar w:fldCharType="end"/>
      </w:r>
    </w:p>
    <w:p w14:paraId="78D1EE32" w14:textId="77777777"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id w:val="112340290"/>
          <w:placeholder>
            <w:docPart w:val="41A7DBB159224A72B39237BCADD2844A"/>
          </w:placeholder>
          <w:showingPlcHdr/>
          <w:text/>
        </w:sdtPr>
        <w:sdtContent>
          <w:r w:rsidR="0077567B" w:rsidRPr="00746487">
            <w:rPr>
              <w:rStyle w:val="Zstupntext"/>
              <w:lang w:val="en-GB"/>
            </w:rPr>
            <w:t>[Napište 5–10 klíčových slov v angličtině. Stejný seznam musí být vložen do archívu závěrečných pracích v informačním systému MU.]</w:t>
          </w:r>
        </w:sdtContent>
      </w:sdt>
    </w:p>
    <w:p w14:paraId="28ABEA67" w14:textId="77777777" w:rsidR="000E1807" w:rsidRPr="00746487" w:rsidRDefault="000E1807" w:rsidP="00704143">
      <w:pPr>
        <w:pStyle w:val="ZPBibilografickzznam"/>
        <w:sectPr w:rsidR="000E1807" w:rsidRPr="00746487" w:rsidSect="00DD38C5">
          <w:headerReference w:type="default" r:id="rId18"/>
          <w:footerReference w:type="even" r:id="rId19"/>
          <w:footerReference w:type="default" r:id="rId20"/>
          <w:type w:val="evenPage"/>
          <w:pgSz w:w="11906" w:h="16838" w:code="9"/>
          <w:pgMar w:top="2380" w:right="2020" w:bottom="2380" w:left="2020" w:header="1900" w:footer="1280" w:gutter="500"/>
          <w:cols w:space="708"/>
          <w:docGrid w:linePitch="360"/>
        </w:sectPr>
      </w:pPr>
    </w:p>
    <w:p w14:paraId="664C3D2B" w14:textId="77777777" w:rsidR="0077567B" w:rsidRPr="00746487" w:rsidRDefault="0077567B" w:rsidP="00A00BBC">
      <w:pPr>
        <w:pStyle w:val="ZPNadpis1vodn"/>
      </w:pPr>
      <w:r w:rsidRPr="00746487">
        <w:lastRenderedPageBreak/>
        <w:t>Abstrakt</w:t>
      </w:r>
    </w:p>
    <w:p w14:paraId="15D38CF7" w14:textId="77777777" w:rsidR="00C96B30" w:rsidRPr="00746487" w:rsidRDefault="00B94AA8" w:rsidP="00C96B30">
      <w:pPr>
        <w:pStyle w:val="ZPZklad"/>
      </w:pPr>
      <w:sdt>
        <w:sdtPr>
          <w:id w:val="-630476030"/>
          <w:placeholder>
            <w:docPart w:val="754A8E2555864C75A14D9A5D9434DF40"/>
          </w:placeholder>
          <w:temporary/>
          <w:showingPlcHdr/>
          <w:text/>
        </w:sdtPr>
        <w:sdtContent>
          <w:r w:rsidR="00C96B30" w:rsidRPr="00CC60D7">
            <w:rPr>
              <w:rStyle w:val="Odstavec1Char"/>
            </w:rPr>
            <w:t>[Napište abstrakt (500–600 znaků včetně mezer) v češtině. Shodný text abstra</w:t>
          </w:r>
          <w:r w:rsidR="0069572B" w:rsidRPr="00CC60D7">
            <w:rPr>
              <w:rStyle w:val="Odstavec1Char"/>
            </w:rPr>
            <w:t>k</w:t>
          </w:r>
          <w:r w:rsidR="00C96B30" w:rsidRPr="00CC60D7">
            <w:rPr>
              <w:rStyle w:val="Odstavec1Char"/>
            </w:rPr>
            <w:t>tu musí být vložen do archívu závěrečných pracích v informačním systému MU.]</w:t>
          </w:r>
        </w:sdtContent>
      </w:sdt>
    </w:p>
    <w:p w14:paraId="6FD39A3F" w14:textId="77777777" w:rsidR="00C96B30" w:rsidRPr="00F41600" w:rsidRDefault="00C96B30" w:rsidP="00A00BBC">
      <w:pPr>
        <w:pStyle w:val="ZPNadpis1vodn"/>
      </w:pPr>
      <w:proofErr w:type="spellStart"/>
      <w:r w:rsidRPr="00F41600">
        <w:lastRenderedPageBreak/>
        <w:t>Abstract</w:t>
      </w:r>
      <w:proofErr w:type="spellEnd"/>
    </w:p>
    <w:p w14:paraId="23D15DC5" w14:textId="77777777" w:rsidR="00C96B30" w:rsidRPr="00726757" w:rsidRDefault="00B94AA8" w:rsidP="002E2753">
      <w:pPr>
        <w:pStyle w:val="Odstavec1EN"/>
      </w:pPr>
      <w:sdt>
        <w:sdtPr>
          <w:id w:val="1124037288"/>
          <w:placeholder>
            <w:docPart w:val="F897730AAE3347F4B172AC1ADA934DE5"/>
          </w:placeholder>
          <w:temporary/>
          <w:showingPlcHdr/>
          <w:text/>
        </w:sdtPr>
        <w:sdtContent>
          <w:r w:rsidR="00C96B30" w:rsidRPr="002E2753">
            <w:rPr>
              <w:rStyle w:val="Odstavec1Char"/>
            </w:rPr>
            <w:t>[Napište abstrakt (500–600 znaků včetně mezer) v angličtině. Shodný text abstra</w:t>
          </w:r>
          <w:r w:rsidR="00280732">
            <w:rPr>
              <w:rStyle w:val="Odstavec1Char"/>
            </w:rPr>
            <w:t>k</w:t>
          </w:r>
          <w:r w:rsidR="00C96B30" w:rsidRPr="002E2753">
            <w:rPr>
              <w:rStyle w:val="Odstavec1Char"/>
            </w:rPr>
            <w:t>tu musí být vložen do archívu závěrečných pracích v informačním systému MU.]</w:t>
          </w:r>
        </w:sdtContent>
      </w:sdt>
    </w:p>
    <w:p w14:paraId="32072436" w14:textId="77777777" w:rsidR="002C0686" w:rsidRPr="00746487" w:rsidRDefault="002C0686" w:rsidP="002C0686">
      <w:pPr>
        <w:pStyle w:val="ZPSeznamzkratek"/>
      </w:pPr>
    </w:p>
    <w:p w14:paraId="5704F6B2" w14:textId="77777777" w:rsidR="002C0686" w:rsidRPr="00746487" w:rsidRDefault="002C0686" w:rsidP="007C294D">
      <w:pPr>
        <w:pStyle w:val="inZPKlovslova"/>
        <w:sectPr w:rsidR="002C0686" w:rsidRPr="00746487" w:rsidSect="00DD38C5">
          <w:type w:val="evenPage"/>
          <w:pgSz w:w="11906" w:h="16838" w:code="9"/>
          <w:pgMar w:top="2380" w:right="2020" w:bottom="2380" w:left="2020" w:header="1900" w:footer="1280" w:gutter="500"/>
          <w:cols w:space="708"/>
          <w:docGrid w:linePitch="360"/>
        </w:sectPr>
      </w:pPr>
    </w:p>
    <w:bookmarkStart w:id="33" w:name="ZN_ZADANI" w:displacedByCustomXml="next"/>
    <w:bookmarkEnd w:id="33" w:displacedByCustomXml="next"/>
    <w:sdt>
      <w:sdtPr>
        <w:alias w:val="Klepněte a vložte naskenované zadání"/>
        <w:tag w:val="Klepněte a vložte naskenované zadání"/>
        <w:id w:val="1249619691"/>
        <w:temporary/>
        <w:showingPlcHdr/>
        <w:picture/>
      </w:sdtPr>
      <w:sdtContent>
        <w:p w14:paraId="7478E4A6" w14:textId="77777777" w:rsidR="00DD38C5" w:rsidRDefault="00DD38C5" w:rsidP="00DD38C5">
          <w:pPr>
            <w:pStyle w:val="ZPNadpis1vodn"/>
            <w:jc w:val="center"/>
            <w:sectPr w:rsidR="00DD38C5" w:rsidSect="00DD38C5">
              <w:headerReference w:type="default" r:id="rId21"/>
              <w:footerReference w:type="default" r:id="rId22"/>
              <w:type w:val="oddPage"/>
              <w:pgSz w:w="11906" w:h="16838" w:code="9"/>
              <w:pgMar w:top="283" w:right="283" w:bottom="283" w:left="283" w:header="0" w:footer="0" w:gutter="0"/>
              <w:cols w:space="708"/>
              <w:vAlign w:val="center"/>
              <w:docGrid w:linePitch="360"/>
            </w:sectPr>
          </w:pPr>
          <w:r>
            <w:rPr>
              <w:noProof/>
            </w:rPr>
            <w:drawing>
              <wp:inline distT="0" distB="0" distL="0" distR="0" wp14:anchorId="7D01BEAF" wp14:editId="46FD30B7">
                <wp:extent cx="1905000" cy="190500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5CE8BA46" w14:textId="77777777" w:rsidR="006613D4" w:rsidRPr="00746487" w:rsidRDefault="006613D4" w:rsidP="00CE1A04">
      <w:pPr>
        <w:pStyle w:val="ZPNadpis1vodn"/>
      </w:pPr>
      <w:r w:rsidRPr="00746487">
        <w:lastRenderedPageBreak/>
        <w:t>Čestné prohlášení</w:t>
      </w:r>
    </w:p>
    <w:p w14:paraId="673F06F0" w14:textId="6BFDB502" w:rsidR="00DD38C5" w:rsidRPr="00746487" w:rsidRDefault="00DD38C5" w:rsidP="00ED1B1E">
      <w:pPr>
        <w:pStyle w:val="ZPZklad"/>
      </w:pPr>
      <w:bookmarkStart w:id="34" w:name="ZN_PROHLASENI"/>
      <w:bookmarkEnd w:id="34"/>
      <w:r w:rsidRPr="00DB00F5">
        <w:t xml:space="preserve">Prohlašuji, že jsem svoji </w:t>
      </w:r>
      <w:sdt>
        <w:sdtPr>
          <w:id w:val="1876810570"/>
          <w:placeholder>
            <w:docPart w:val="C1ED51ACBC6B45AD85D18F2B10A1D47C"/>
          </w:placeholder>
          <w:comboBox>
            <w:listItem w:value="Vyberte druh práce"/>
            <w:listItem w:displayText="bakalářskou" w:value="bakalářskou"/>
            <w:listItem w:displayText="diplomovou" w:value="diplomovou"/>
            <w:listItem w:displayText="rigorózní" w:value="rigorózní"/>
            <w:listItem w:displayText="disertační" w:value="disertační"/>
          </w:comboBox>
        </w:sdtPr>
        <w:sdtContent>
          <w:proofErr w:type="spellStart"/>
          <w:r w:rsidR="00927F5C" w:rsidDel="00685205">
            <w:t>diplomovou</w:t>
          </w:r>
          <w:ins w:id="35" w:author="Hoa Vu Thu" w:date="2020-03-13T00:38:00Z">
            <w:r w:rsidR="00685205">
              <w:t>diplomovou</w:t>
            </w:r>
          </w:ins>
          <w:proofErr w:type="spellEnd"/>
        </w:sdtContent>
      </w:sdt>
      <w:r>
        <w:t xml:space="preserve"> </w:t>
      </w:r>
      <w:r w:rsidRPr="00DB00F5">
        <w:t>práci</w:t>
      </w:r>
      <w:r>
        <w:t xml:space="preserve"> </w:t>
      </w:r>
      <w:sdt>
        <w:sdtPr>
          <w:id w:val="-1146735316"/>
          <w:placeholder>
            <w:docPart w:val="7A27F68A61D54DC19B2BD7A3DFF35717"/>
          </w:placeholder>
          <w:dropDownList>
            <w:listItem w:value="Vyberte podle pohlaví"/>
            <w:listItem w:displayText="vypracoval" w:value="vypracoval"/>
            <w:listItem w:displayText="vypracovala" w:value="vypracovala"/>
          </w:dropDownList>
        </w:sdtPr>
        <w:sdtContent>
          <w:r w:rsidR="00927F5C" w:rsidDel="00685205">
            <w:t>vypracovala</w:t>
          </w:r>
          <w:ins w:id="36" w:author="Hoa Vu Thu" w:date="2020-03-13T00:38:00Z">
            <w:r w:rsidR="00685205">
              <w:t>vypracovala</w:t>
            </w:r>
          </w:ins>
        </w:sdtContent>
      </w:sdt>
      <w:r w:rsidRPr="00DB00F5">
        <w:t xml:space="preserve"> sa</w:t>
      </w:r>
      <w:r>
        <w:t>mostatně pod vedením vedoucího práce s </w:t>
      </w:r>
      <w:r w:rsidRPr="00DB00F5">
        <w:t>využitím informačních zdrojů, které jsou v práci citovány.</w:t>
      </w:r>
    </w:p>
    <w:p w14:paraId="77FA1A86" w14:textId="37D733DB" w:rsidR="00581933" w:rsidRPr="00746487" w:rsidRDefault="00F40517" w:rsidP="00FF3438">
      <w:pPr>
        <w:pStyle w:val="inZPPodpisprohlen"/>
        <w:spacing w:before="600"/>
      </w:pPr>
      <w:r w:rsidRPr="00746487">
        <w:t xml:space="preserve">V Brně </w:t>
      </w:r>
      <w:sdt>
        <w:sdtPr>
          <w:id w:val="541563648"/>
          <w:placeholder>
            <w:docPart w:val="D9CCF23DC5B94EE88DC100D90C2B0533"/>
          </w:placeholder>
          <w:date>
            <w:dateFormat w:val="d. MMMM yyyy"/>
            <w:lid w:val="cs-CZ"/>
            <w:storeMappedDataAs w:val="dateTime"/>
            <w:calendar w:val="gregorian"/>
          </w:date>
        </w:sdtPr>
        <w:sdtContent>
          <w:r w:rsidR="00927F5C" w:rsidDel="00685205">
            <w:t>13. března 2019</w:t>
          </w:r>
          <w:ins w:id="37" w:author="Hoa Vu Thu" w:date="2020-03-13T00:38:00Z">
            <w:r w:rsidR="00685205">
              <w:t>13. března 2019</w:t>
            </w:r>
          </w:ins>
        </w:sdtContent>
      </w:sdt>
      <w:r w:rsidR="00581933" w:rsidRPr="00746487">
        <w:tab/>
      </w:r>
      <w:r w:rsidR="00FF3438" w:rsidRPr="00746487">
        <w:t>.......................................</w:t>
      </w:r>
      <w:r w:rsidR="00581933" w:rsidRPr="00746487">
        <w:tab/>
      </w:r>
      <w:sdt>
        <w:sdtPr>
          <w:alias w:val="Autor"/>
          <w:tag w:val=""/>
          <w:id w:val="-1420636599"/>
          <w:placeholder>
            <w:docPart w:val="C84ECD6100654F5FAE0B0122C2A39547"/>
          </w:placeholder>
          <w:dataBinding w:prefixMappings="xmlns:ns0='http://purl.org/dc/elements/1.1/' xmlns:ns1='http://schemas.openxmlformats.org/package/2006/metadata/core-properties' " w:xpath="/ns1:coreProperties[1]/ns0:creator[1]" w:storeItemID="{6C3C8BC8-F283-45AE-878A-BAB7291924A1}"/>
          <w:text/>
        </w:sdtPr>
        <w:sdtContent>
          <w:del w:id="38" w:author="Hoa Vu Thu" w:date="2020-03-13T00:38:00Z">
            <w:r w:rsidR="00927F5C" w:rsidDel="00685205">
              <w:delText>Bc. Hoa Vu Thu</w:delText>
            </w:r>
          </w:del>
          <w:ins w:id="39" w:author="Hoa Vu Thu" w:date="2020-03-13T00:38:00Z">
            <w:r w:rsidR="00685205">
              <w:t>Bc. Hoa Vu Thu</w:t>
            </w:r>
          </w:ins>
        </w:sdtContent>
      </w:sdt>
    </w:p>
    <w:p w14:paraId="50D871C0" w14:textId="77777777" w:rsidR="00DB00F5" w:rsidRPr="00746487" w:rsidRDefault="00DB00F5" w:rsidP="00581933">
      <w:pPr>
        <w:pStyle w:val="inZPPodpisprohlen"/>
      </w:pPr>
    </w:p>
    <w:p w14:paraId="1A90C252" w14:textId="77777777" w:rsidR="00FF3438" w:rsidRPr="00746487" w:rsidRDefault="00FF3438" w:rsidP="00581933">
      <w:pPr>
        <w:pStyle w:val="inZPPodpisprohlen"/>
        <w:sectPr w:rsidR="00FF3438" w:rsidRPr="00746487" w:rsidSect="00DD38C5">
          <w:headerReference w:type="default" r:id="rId24"/>
          <w:footerReference w:type="default" r:id="rId25"/>
          <w:type w:val="oddPage"/>
          <w:pgSz w:w="11906" w:h="16838" w:code="9"/>
          <w:pgMar w:top="2380" w:right="2020" w:bottom="2380" w:left="2020" w:header="1900" w:footer="1280" w:gutter="500"/>
          <w:cols w:space="708"/>
          <w:docGrid w:linePitch="360"/>
        </w:sectPr>
      </w:pPr>
    </w:p>
    <w:p w14:paraId="3E7B8906" w14:textId="77777777" w:rsidR="00F40517" w:rsidRPr="00746487" w:rsidRDefault="00210C1C" w:rsidP="00CE1A04">
      <w:pPr>
        <w:pStyle w:val="ZPNadpis1vodn"/>
      </w:pPr>
      <w:r w:rsidRPr="00746487">
        <w:lastRenderedPageBreak/>
        <w:t>Poděkování</w:t>
      </w:r>
    </w:p>
    <w:sdt>
      <w:sdtPr>
        <w:id w:val="-1636713164"/>
        <w:placeholder>
          <w:docPart w:val="10B375A0C3844C5FBDEE479F4843E6C9"/>
        </w:placeholder>
        <w:temporary/>
        <w:showingPlcHdr/>
        <w:text/>
      </w:sdtPr>
      <w:sdtContent>
        <w:p w14:paraId="24447EBA" w14:textId="77777777" w:rsidR="00210C1C" w:rsidRPr="00746487" w:rsidRDefault="00417009" w:rsidP="00FB18F9">
          <w:pPr>
            <w:pStyle w:val="ZPZklad"/>
          </w:pPr>
          <w:r w:rsidRPr="002E2753">
            <w:rPr>
              <w:rStyle w:val="Odstavec1Char"/>
            </w:rPr>
            <w:t>[</w:t>
          </w:r>
          <w:r w:rsidR="00E038BD" w:rsidRPr="002E2753">
            <w:rPr>
              <w:rStyle w:val="Odstavec1Char"/>
            </w:rPr>
            <w:t>Zde můžete napsat poděkování (není povinné).</w:t>
          </w:r>
          <w:r w:rsidRPr="002E2753">
            <w:rPr>
              <w:rStyle w:val="Odstavec1Char"/>
            </w:rPr>
            <w:t>]</w:t>
          </w:r>
        </w:p>
      </w:sdtContent>
    </w:sdt>
    <w:p w14:paraId="72BE6D59" w14:textId="77777777" w:rsidR="00C612F9" w:rsidRPr="00746487" w:rsidRDefault="00C612F9" w:rsidP="00A2558D">
      <w:pPr>
        <w:pStyle w:val="Dalodstavce"/>
      </w:pPr>
    </w:p>
    <w:p w14:paraId="0E75EFFD" w14:textId="77777777" w:rsidR="009951BF" w:rsidRPr="00746487" w:rsidRDefault="009951BF" w:rsidP="00A2558D">
      <w:pPr>
        <w:pStyle w:val="Dalodstavce"/>
        <w:sectPr w:rsidR="009951BF" w:rsidRPr="00746487" w:rsidSect="00DD38C5">
          <w:footerReference w:type="default" r:id="rId26"/>
          <w:footerReference w:type="first" r:id="rId27"/>
          <w:type w:val="oddPage"/>
          <w:pgSz w:w="11906" w:h="16838" w:code="9"/>
          <w:pgMar w:top="2380" w:right="2020" w:bottom="2380" w:left="2020" w:header="1900" w:footer="1280" w:gutter="500"/>
          <w:cols w:space="708"/>
          <w:docGrid w:linePitch="360"/>
        </w:sectPr>
      </w:pPr>
    </w:p>
    <w:p w14:paraId="5D846BBD" w14:textId="77777777" w:rsidR="00E76694" w:rsidRPr="00746487" w:rsidRDefault="00F44C00" w:rsidP="002E640F">
      <w:pPr>
        <w:pStyle w:val="ZPNadpis1vodn"/>
      </w:pPr>
      <w:r w:rsidRPr="00746487">
        <w:lastRenderedPageBreak/>
        <w:t>Obsah</w:t>
      </w:r>
    </w:p>
    <w:p w14:paraId="63B785B6" w14:textId="7530DB0C" w:rsidR="00686342" w:rsidRDefault="00825A03">
      <w:pPr>
        <w:pStyle w:val="Obsah1"/>
        <w:rPr>
          <w:rFonts w:asciiTheme="minorHAnsi" w:eastAsiaTheme="minorEastAsia" w:hAnsiTheme="minorHAnsi" w:cstheme="minorBidi"/>
          <w:b w:val="0"/>
          <w:color w:val="auto"/>
          <w:sz w:val="22"/>
          <w:szCs w:val="22"/>
        </w:rPr>
      </w:pPr>
      <w:r w:rsidRPr="00746487">
        <w:rPr>
          <w:rFonts w:ascii="Arial" w:hAnsi="Arial"/>
          <w:bCs/>
          <w:noProof w:val="0"/>
        </w:rPr>
        <w:fldChar w:fldCharType="begin"/>
      </w:r>
      <w:r w:rsidRPr="00746487">
        <w:rPr>
          <w:noProof w:val="0"/>
        </w:rPr>
        <w:instrText xml:space="preserve"> TOC \o "1-2" </w:instrText>
      </w:r>
      <w:r w:rsidRPr="00746487">
        <w:rPr>
          <w:rFonts w:ascii="Arial" w:hAnsi="Arial"/>
          <w:bCs/>
          <w:noProof w:val="0"/>
        </w:rPr>
        <w:fldChar w:fldCharType="separate"/>
      </w:r>
      <w:r w:rsidR="00686342">
        <w:t>Lists of figures</w:t>
      </w:r>
      <w:r w:rsidR="00686342">
        <w:tab/>
      </w:r>
      <w:r w:rsidR="00686342">
        <w:fldChar w:fldCharType="begin"/>
      </w:r>
      <w:r w:rsidR="00686342">
        <w:instrText xml:space="preserve"> PAGEREF _Toc31621695 \h </w:instrText>
      </w:r>
      <w:r w:rsidR="00686342">
        <w:fldChar w:fldCharType="separate"/>
      </w:r>
      <w:r w:rsidR="00686342">
        <w:t>15</w:t>
      </w:r>
      <w:r w:rsidR="00686342">
        <w:fldChar w:fldCharType="end"/>
      </w:r>
    </w:p>
    <w:p w14:paraId="12919380" w14:textId="5706D1BA" w:rsidR="00686342" w:rsidRDefault="00686342">
      <w:pPr>
        <w:pStyle w:val="Obsah1"/>
        <w:rPr>
          <w:rFonts w:asciiTheme="minorHAnsi" w:eastAsiaTheme="minorEastAsia" w:hAnsiTheme="minorHAnsi" w:cstheme="minorBidi"/>
          <w:b w:val="0"/>
          <w:color w:val="auto"/>
          <w:sz w:val="22"/>
          <w:szCs w:val="22"/>
        </w:rPr>
      </w:pPr>
      <w:r>
        <w:t>Lists of tables</w:t>
      </w:r>
      <w:r>
        <w:tab/>
      </w:r>
      <w:r>
        <w:fldChar w:fldCharType="begin"/>
      </w:r>
      <w:r>
        <w:instrText xml:space="preserve"> PAGEREF _Toc31621696 \h </w:instrText>
      </w:r>
      <w:r>
        <w:fldChar w:fldCharType="separate"/>
      </w:r>
      <w:r>
        <w:t>16</w:t>
      </w:r>
      <w:r>
        <w:fldChar w:fldCharType="end"/>
      </w:r>
    </w:p>
    <w:p w14:paraId="75D45D0E" w14:textId="2F8A4959" w:rsidR="00686342" w:rsidRDefault="00686342">
      <w:pPr>
        <w:pStyle w:val="Obsah1"/>
        <w:rPr>
          <w:rFonts w:asciiTheme="minorHAnsi" w:eastAsiaTheme="minorEastAsia" w:hAnsiTheme="minorHAnsi" w:cstheme="minorBidi"/>
          <w:b w:val="0"/>
          <w:color w:val="auto"/>
          <w:sz w:val="22"/>
          <w:szCs w:val="22"/>
        </w:rPr>
      </w:pPr>
      <w:r>
        <w:t>Seznam pojmů a zkratek</w:t>
      </w:r>
      <w:r>
        <w:tab/>
      </w:r>
      <w:r>
        <w:fldChar w:fldCharType="begin"/>
      </w:r>
      <w:r>
        <w:instrText xml:space="preserve"> PAGEREF _Toc31621697 \h </w:instrText>
      </w:r>
      <w:r>
        <w:fldChar w:fldCharType="separate"/>
      </w:r>
      <w:r>
        <w:t>17</w:t>
      </w:r>
      <w:r>
        <w:fldChar w:fldCharType="end"/>
      </w:r>
    </w:p>
    <w:p w14:paraId="6F02CDD5" w14:textId="5C0DD671" w:rsidR="00686342" w:rsidRDefault="00686342">
      <w:pPr>
        <w:pStyle w:val="Obsah1"/>
        <w:rPr>
          <w:rFonts w:asciiTheme="minorHAnsi" w:eastAsiaTheme="minorEastAsia" w:hAnsiTheme="minorHAnsi" w:cstheme="minorBidi"/>
          <w:b w:val="0"/>
          <w:color w:val="auto"/>
          <w:sz w:val="22"/>
          <w:szCs w:val="22"/>
        </w:rPr>
      </w:pPr>
      <w:r>
        <w:t>1</w:t>
      </w:r>
      <w:r>
        <w:rPr>
          <w:rFonts w:asciiTheme="minorHAnsi" w:eastAsiaTheme="minorEastAsia" w:hAnsiTheme="minorHAnsi" w:cstheme="minorBidi"/>
          <w:b w:val="0"/>
          <w:color w:val="auto"/>
          <w:sz w:val="22"/>
          <w:szCs w:val="22"/>
        </w:rPr>
        <w:tab/>
      </w:r>
      <w:r>
        <w:t>Introduction</w:t>
      </w:r>
      <w:r>
        <w:tab/>
      </w:r>
      <w:r>
        <w:fldChar w:fldCharType="begin"/>
      </w:r>
      <w:r>
        <w:instrText xml:space="preserve"> PAGEREF _Toc31621698 \h </w:instrText>
      </w:r>
      <w:r>
        <w:fldChar w:fldCharType="separate"/>
      </w:r>
      <w:r>
        <w:t>19</w:t>
      </w:r>
      <w:r>
        <w:fldChar w:fldCharType="end"/>
      </w:r>
    </w:p>
    <w:p w14:paraId="599F4602" w14:textId="37A1CB02" w:rsidR="00686342" w:rsidRDefault="00686342">
      <w:pPr>
        <w:pStyle w:val="Obsah2"/>
        <w:rPr>
          <w:rFonts w:asciiTheme="minorHAnsi" w:eastAsiaTheme="minorEastAsia" w:hAnsiTheme="minorHAnsi" w:cstheme="minorBidi"/>
          <w:iCs w:val="0"/>
          <w:sz w:val="22"/>
          <w:szCs w:val="22"/>
        </w:rPr>
      </w:pPr>
      <w:r w:rsidRPr="001335D3">
        <w:rPr>
          <w:lang w:val="en-US"/>
        </w:rPr>
        <w:t>1.1</w:t>
      </w:r>
      <w:r>
        <w:rPr>
          <w:rFonts w:asciiTheme="minorHAnsi" w:eastAsiaTheme="minorEastAsia" w:hAnsiTheme="minorHAnsi" w:cstheme="minorBidi"/>
          <w:iCs w:val="0"/>
          <w:sz w:val="22"/>
          <w:szCs w:val="22"/>
        </w:rPr>
        <w:tab/>
      </w:r>
      <w:r w:rsidRPr="001335D3">
        <w:rPr>
          <w:lang w:val="en-US"/>
        </w:rPr>
        <w:t xml:space="preserve">Czech national health system and web presentation </w:t>
      </w:r>
      <w:r>
        <w:tab/>
      </w:r>
      <w:r>
        <w:fldChar w:fldCharType="begin"/>
      </w:r>
      <w:r>
        <w:instrText xml:space="preserve"> PAGEREF _Toc31621699 \h </w:instrText>
      </w:r>
      <w:r>
        <w:fldChar w:fldCharType="separate"/>
      </w:r>
      <w:r>
        <w:t>19</w:t>
      </w:r>
      <w:r>
        <w:fldChar w:fldCharType="end"/>
      </w:r>
    </w:p>
    <w:p w14:paraId="4E4DAEA4" w14:textId="33F43137" w:rsidR="00686342" w:rsidRDefault="00686342">
      <w:pPr>
        <w:pStyle w:val="Obsah2"/>
        <w:rPr>
          <w:rFonts w:asciiTheme="minorHAnsi" w:eastAsiaTheme="minorEastAsia" w:hAnsiTheme="minorHAnsi" w:cstheme="minorBidi"/>
          <w:iCs w:val="0"/>
          <w:sz w:val="22"/>
          <w:szCs w:val="22"/>
        </w:rPr>
      </w:pPr>
      <w:r w:rsidRPr="001335D3">
        <w:rPr>
          <w:lang w:val="en-US"/>
        </w:rPr>
        <w:t>1.2</w:t>
      </w:r>
      <w:r>
        <w:rPr>
          <w:rFonts w:asciiTheme="minorHAnsi" w:eastAsiaTheme="minorEastAsia" w:hAnsiTheme="minorHAnsi" w:cstheme="minorBidi"/>
          <w:iCs w:val="0"/>
          <w:sz w:val="22"/>
          <w:szCs w:val="22"/>
        </w:rPr>
        <w:tab/>
      </w:r>
      <w:r w:rsidRPr="001335D3">
        <w:rPr>
          <w:lang w:val="en-US"/>
        </w:rPr>
        <w:t>Natural language processing in health care</w:t>
      </w:r>
      <w:r>
        <w:tab/>
      </w:r>
      <w:r>
        <w:fldChar w:fldCharType="begin"/>
      </w:r>
      <w:r>
        <w:instrText xml:space="preserve"> PAGEREF _Toc31621700 \h </w:instrText>
      </w:r>
      <w:r>
        <w:fldChar w:fldCharType="separate"/>
      </w:r>
      <w:r>
        <w:t>21</w:t>
      </w:r>
      <w:r>
        <w:fldChar w:fldCharType="end"/>
      </w:r>
    </w:p>
    <w:p w14:paraId="1531A358" w14:textId="07F1D718" w:rsidR="00686342" w:rsidRDefault="00686342">
      <w:pPr>
        <w:pStyle w:val="Obsah2"/>
        <w:rPr>
          <w:rFonts w:asciiTheme="minorHAnsi" w:eastAsiaTheme="minorEastAsia" w:hAnsiTheme="minorHAnsi" w:cstheme="minorBidi"/>
          <w:iCs w:val="0"/>
          <w:sz w:val="22"/>
          <w:szCs w:val="22"/>
        </w:rPr>
      </w:pPr>
      <w:r>
        <w:t>1.3</w:t>
      </w:r>
      <w:r>
        <w:rPr>
          <w:rFonts w:asciiTheme="minorHAnsi" w:eastAsiaTheme="minorEastAsia" w:hAnsiTheme="minorHAnsi" w:cstheme="minorBidi"/>
          <w:iCs w:val="0"/>
          <w:sz w:val="22"/>
          <w:szCs w:val="22"/>
        </w:rPr>
        <w:tab/>
      </w:r>
      <w:r>
        <w:t>Research questions</w:t>
      </w:r>
      <w:r>
        <w:tab/>
      </w:r>
      <w:r>
        <w:fldChar w:fldCharType="begin"/>
      </w:r>
      <w:r>
        <w:instrText xml:space="preserve"> PAGEREF _Toc31621701 \h </w:instrText>
      </w:r>
      <w:r>
        <w:fldChar w:fldCharType="separate"/>
      </w:r>
      <w:r>
        <w:t>21</w:t>
      </w:r>
      <w:r>
        <w:fldChar w:fldCharType="end"/>
      </w:r>
    </w:p>
    <w:p w14:paraId="2C5431AC" w14:textId="2BE8ACCF" w:rsidR="00686342" w:rsidRDefault="00686342">
      <w:pPr>
        <w:pStyle w:val="Obsah1"/>
        <w:rPr>
          <w:rFonts w:asciiTheme="minorHAnsi" w:eastAsiaTheme="minorEastAsia" w:hAnsiTheme="minorHAnsi" w:cstheme="minorBidi"/>
          <w:b w:val="0"/>
          <w:color w:val="auto"/>
          <w:sz w:val="22"/>
          <w:szCs w:val="22"/>
        </w:rPr>
      </w:pPr>
      <w:r w:rsidRPr="001335D3">
        <w:rPr>
          <w:rFonts w:eastAsiaTheme="majorEastAsia"/>
          <w:lang w:val="en-US"/>
        </w:rPr>
        <w:t>2</w:t>
      </w:r>
      <w:r>
        <w:rPr>
          <w:rFonts w:asciiTheme="minorHAnsi" w:eastAsiaTheme="minorEastAsia" w:hAnsiTheme="minorHAnsi" w:cstheme="minorBidi"/>
          <w:b w:val="0"/>
          <w:color w:val="auto"/>
          <w:sz w:val="22"/>
          <w:szCs w:val="22"/>
        </w:rPr>
        <w:tab/>
      </w:r>
      <w:r w:rsidRPr="001335D3">
        <w:rPr>
          <w:rFonts w:eastAsiaTheme="majorEastAsia"/>
          <w:lang w:val="en-US"/>
        </w:rPr>
        <w:t>Methods</w:t>
      </w:r>
      <w:r>
        <w:tab/>
      </w:r>
      <w:r>
        <w:fldChar w:fldCharType="begin"/>
      </w:r>
      <w:r>
        <w:instrText xml:space="preserve"> PAGEREF _Toc31621702 \h </w:instrText>
      </w:r>
      <w:r>
        <w:fldChar w:fldCharType="separate"/>
      </w:r>
      <w:r>
        <w:t>22</w:t>
      </w:r>
      <w:r>
        <w:fldChar w:fldCharType="end"/>
      </w:r>
    </w:p>
    <w:p w14:paraId="350270FF" w14:textId="64057309" w:rsidR="00686342" w:rsidRDefault="00686342">
      <w:pPr>
        <w:pStyle w:val="Obsah2"/>
        <w:rPr>
          <w:rFonts w:asciiTheme="minorHAnsi" w:eastAsiaTheme="minorEastAsia" w:hAnsiTheme="minorHAnsi" w:cstheme="minorBidi"/>
          <w:iCs w:val="0"/>
          <w:sz w:val="22"/>
          <w:szCs w:val="22"/>
        </w:rPr>
      </w:pPr>
      <w:r>
        <w:t>2.1</w:t>
      </w:r>
      <w:r>
        <w:rPr>
          <w:rFonts w:asciiTheme="minorHAnsi" w:eastAsiaTheme="minorEastAsia" w:hAnsiTheme="minorHAnsi" w:cstheme="minorBidi"/>
          <w:iCs w:val="0"/>
          <w:sz w:val="22"/>
          <w:szCs w:val="22"/>
        </w:rPr>
        <w:tab/>
      </w:r>
      <w:r>
        <w:t>CRIPS-DM</w:t>
      </w:r>
      <w:r>
        <w:tab/>
      </w:r>
      <w:r>
        <w:fldChar w:fldCharType="begin"/>
      </w:r>
      <w:r>
        <w:instrText xml:space="preserve"> PAGEREF _Toc31621703 \h </w:instrText>
      </w:r>
      <w:r>
        <w:fldChar w:fldCharType="separate"/>
      </w:r>
      <w:r>
        <w:t>22</w:t>
      </w:r>
      <w:r>
        <w:fldChar w:fldCharType="end"/>
      </w:r>
    </w:p>
    <w:p w14:paraId="39B5B47D" w14:textId="2C3E7263" w:rsidR="00686342" w:rsidRDefault="00686342">
      <w:pPr>
        <w:pStyle w:val="Obsah2"/>
        <w:rPr>
          <w:rFonts w:asciiTheme="minorHAnsi" w:eastAsiaTheme="minorEastAsia" w:hAnsiTheme="minorHAnsi" w:cstheme="minorBidi"/>
          <w:iCs w:val="0"/>
          <w:sz w:val="22"/>
          <w:szCs w:val="22"/>
        </w:rPr>
      </w:pPr>
      <w:r>
        <w:t>2.2</w:t>
      </w:r>
      <w:r>
        <w:rPr>
          <w:rFonts w:asciiTheme="minorHAnsi" w:eastAsiaTheme="minorEastAsia" w:hAnsiTheme="minorHAnsi" w:cstheme="minorBidi"/>
          <w:iCs w:val="0"/>
          <w:sz w:val="22"/>
          <w:szCs w:val="22"/>
        </w:rPr>
        <w:tab/>
      </w:r>
      <w:r>
        <w:t xml:space="preserve">Natural Language Processing approaches and algorithms  </w:t>
      </w:r>
      <w:r>
        <w:tab/>
      </w:r>
      <w:r>
        <w:fldChar w:fldCharType="begin"/>
      </w:r>
      <w:r>
        <w:instrText xml:space="preserve"> PAGEREF _Toc31621704 \h </w:instrText>
      </w:r>
      <w:r>
        <w:fldChar w:fldCharType="separate"/>
      </w:r>
      <w:r>
        <w:t>23</w:t>
      </w:r>
      <w:r>
        <w:fldChar w:fldCharType="end"/>
      </w:r>
    </w:p>
    <w:p w14:paraId="0AD9EEB0" w14:textId="1FADB024" w:rsidR="00686342" w:rsidRDefault="00686342">
      <w:pPr>
        <w:pStyle w:val="Obsah2"/>
        <w:rPr>
          <w:rFonts w:asciiTheme="minorHAnsi" w:eastAsiaTheme="minorEastAsia" w:hAnsiTheme="minorHAnsi" w:cstheme="minorBidi"/>
          <w:iCs w:val="0"/>
          <w:sz w:val="22"/>
          <w:szCs w:val="22"/>
        </w:rPr>
      </w:pPr>
      <w:r w:rsidRPr="001335D3">
        <w:rPr>
          <w:lang w:val="en-US"/>
        </w:rPr>
        <w:t>2.3</w:t>
      </w:r>
      <w:r>
        <w:rPr>
          <w:rFonts w:asciiTheme="minorHAnsi" w:eastAsiaTheme="minorEastAsia" w:hAnsiTheme="minorHAnsi" w:cstheme="minorBidi"/>
          <w:iCs w:val="0"/>
          <w:sz w:val="22"/>
          <w:szCs w:val="22"/>
        </w:rPr>
        <w:tab/>
      </w:r>
      <w:r w:rsidRPr="001335D3">
        <w:rPr>
          <w:lang w:val="en-US"/>
        </w:rPr>
        <w:t>Models for Distributed representations of words</w:t>
      </w:r>
      <w:r>
        <w:tab/>
      </w:r>
      <w:r>
        <w:fldChar w:fldCharType="begin"/>
      </w:r>
      <w:r>
        <w:instrText xml:space="preserve"> PAGEREF _Toc31621705 \h </w:instrText>
      </w:r>
      <w:r>
        <w:fldChar w:fldCharType="separate"/>
      </w:r>
      <w:r>
        <w:t>27</w:t>
      </w:r>
      <w:r>
        <w:fldChar w:fldCharType="end"/>
      </w:r>
    </w:p>
    <w:p w14:paraId="65A69028" w14:textId="0BD2B3E2" w:rsidR="00686342" w:rsidRDefault="00686342">
      <w:pPr>
        <w:pStyle w:val="Obsah2"/>
        <w:rPr>
          <w:rFonts w:asciiTheme="minorHAnsi" w:eastAsiaTheme="minorEastAsia" w:hAnsiTheme="minorHAnsi" w:cstheme="minorBidi"/>
          <w:iCs w:val="0"/>
          <w:sz w:val="22"/>
          <w:szCs w:val="22"/>
        </w:rPr>
      </w:pPr>
      <w:r>
        <w:t>2.4</w:t>
      </w:r>
      <w:r>
        <w:rPr>
          <w:rFonts w:asciiTheme="minorHAnsi" w:eastAsiaTheme="minorEastAsia" w:hAnsiTheme="minorHAnsi" w:cstheme="minorBidi"/>
          <w:iCs w:val="0"/>
          <w:sz w:val="22"/>
          <w:szCs w:val="22"/>
        </w:rPr>
        <w:tab/>
      </w:r>
      <w:r>
        <w:t>Technologies</w:t>
      </w:r>
      <w:r>
        <w:tab/>
      </w:r>
      <w:r>
        <w:fldChar w:fldCharType="begin"/>
      </w:r>
      <w:r>
        <w:instrText xml:space="preserve"> PAGEREF _Toc31621706 \h </w:instrText>
      </w:r>
      <w:r>
        <w:fldChar w:fldCharType="separate"/>
      </w:r>
      <w:r>
        <w:t>31</w:t>
      </w:r>
      <w:r>
        <w:fldChar w:fldCharType="end"/>
      </w:r>
    </w:p>
    <w:p w14:paraId="41F52D8A" w14:textId="293B2789" w:rsidR="00686342" w:rsidRDefault="00686342">
      <w:pPr>
        <w:pStyle w:val="Obsah1"/>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rsidRPr="001335D3">
        <w:rPr>
          <w:lang w:val="en-US"/>
        </w:rPr>
        <w:t>Results</w:t>
      </w:r>
      <w:r>
        <w:tab/>
      </w:r>
      <w:r>
        <w:fldChar w:fldCharType="begin"/>
      </w:r>
      <w:r>
        <w:instrText xml:space="preserve"> PAGEREF _Toc31621707 \h </w:instrText>
      </w:r>
      <w:r>
        <w:fldChar w:fldCharType="separate"/>
      </w:r>
      <w:r>
        <w:t>33</w:t>
      </w:r>
      <w:r>
        <w:fldChar w:fldCharType="end"/>
      </w:r>
    </w:p>
    <w:p w14:paraId="75E0ED42" w14:textId="1C8CEE91" w:rsidR="00686342" w:rsidRDefault="00686342">
      <w:pPr>
        <w:pStyle w:val="Obsah2"/>
        <w:rPr>
          <w:rFonts w:asciiTheme="minorHAnsi" w:eastAsiaTheme="minorEastAsia" w:hAnsiTheme="minorHAnsi" w:cstheme="minorBidi"/>
          <w:iCs w:val="0"/>
          <w:sz w:val="22"/>
          <w:szCs w:val="22"/>
        </w:rPr>
      </w:pPr>
      <w:r>
        <w:t>3.1</w:t>
      </w:r>
      <w:r>
        <w:rPr>
          <w:rFonts w:asciiTheme="minorHAnsi" w:eastAsiaTheme="minorEastAsia" w:hAnsiTheme="minorHAnsi" w:cstheme="minorBidi"/>
          <w:iCs w:val="0"/>
          <w:sz w:val="22"/>
          <w:szCs w:val="22"/>
        </w:rPr>
        <w:tab/>
      </w:r>
      <w:r>
        <w:t>Data</w:t>
      </w:r>
      <w:r>
        <w:tab/>
      </w:r>
      <w:r>
        <w:fldChar w:fldCharType="begin"/>
      </w:r>
      <w:r>
        <w:instrText xml:space="preserve"> PAGEREF _Toc31621708 \h </w:instrText>
      </w:r>
      <w:r>
        <w:fldChar w:fldCharType="separate"/>
      </w:r>
      <w:r>
        <w:t>33</w:t>
      </w:r>
      <w:r>
        <w:fldChar w:fldCharType="end"/>
      </w:r>
    </w:p>
    <w:p w14:paraId="50FAECEB" w14:textId="3BD0898E" w:rsidR="00686342" w:rsidRDefault="00686342">
      <w:pPr>
        <w:pStyle w:val="Obsah2"/>
        <w:rPr>
          <w:rFonts w:asciiTheme="minorHAnsi" w:eastAsiaTheme="minorEastAsia" w:hAnsiTheme="minorHAnsi" w:cstheme="minorBidi"/>
          <w:iCs w:val="0"/>
          <w:sz w:val="22"/>
          <w:szCs w:val="22"/>
        </w:rPr>
      </w:pPr>
      <w:r>
        <w:t>3.2</w:t>
      </w:r>
      <w:r>
        <w:rPr>
          <w:rFonts w:asciiTheme="minorHAnsi" w:eastAsiaTheme="minorEastAsia" w:hAnsiTheme="minorHAnsi" w:cstheme="minorBidi"/>
          <w:iCs w:val="0"/>
          <w:sz w:val="22"/>
          <w:szCs w:val="22"/>
        </w:rPr>
        <w:tab/>
      </w:r>
      <w:r>
        <w:t>Data preprocessing</w:t>
      </w:r>
      <w:r>
        <w:tab/>
      </w:r>
      <w:r>
        <w:fldChar w:fldCharType="begin"/>
      </w:r>
      <w:r>
        <w:instrText xml:space="preserve"> PAGEREF _Toc31621709 \h </w:instrText>
      </w:r>
      <w:r>
        <w:fldChar w:fldCharType="separate"/>
      </w:r>
      <w:r>
        <w:t>34</w:t>
      </w:r>
      <w:r>
        <w:fldChar w:fldCharType="end"/>
      </w:r>
    </w:p>
    <w:p w14:paraId="455FDB99" w14:textId="04D1C7A3" w:rsidR="00686342" w:rsidRDefault="00686342">
      <w:pPr>
        <w:pStyle w:val="Obsah2"/>
        <w:rPr>
          <w:rFonts w:asciiTheme="minorHAnsi" w:eastAsiaTheme="minorEastAsia" w:hAnsiTheme="minorHAnsi" w:cstheme="minorBidi"/>
          <w:iCs w:val="0"/>
          <w:sz w:val="22"/>
          <w:szCs w:val="22"/>
        </w:rPr>
      </w:pPr>
      <w:r>
        <w:t>3.3</w:t>
      </w:r>
      <w:r>
        <w:rPr>
          <w:rFonts w:asciiTheme="minorHAnsi" w:eastAsiaTheme="minorEastAsia" w:hAnsiTheme="minorHAnsi" w:cstheme="minorBidi"/>
          <w:iCs w:val="0"/>
          <w:sz w:val="22"/>
          <w:szCs w:val="22"/>
        </w:rPr>
        <w:tab/>
      </w:r>
      <w:r>
        <w:t>Modeling</w:t>
      </w:r>
      <w:r>
        <w:tab/>
      </w:r>
      <w:r>
        <w:fldChar w:fldCharType="begin"/>
      </w:r>
      <w:r>
        <w:instrText xml:space="preserve"> PAGEREF _Toc31621710 \h </w:instrText>
      </w:r>
      <w:r>
        <w:fldChar w:fldCharType="separate"/>
      </w:r>
      <w:r>
        <w:t>34</w:t>
      </w:r>
      <w:r>
        <w:fldChar w:fldCharType="end"/>
      </w:r>
    </w:p>
    <w:p w14:paraId="09784976" w14:textId="570431D0" w:rsidR="00686342" w:rsidRDefault="00686342">
      <w:pPr>
        <w:pStyle w:val="Obsah2"/>
        <w:rPr>
          <w:rFonts w:asciiTheme="minorHAnsi" w:eastAsiaTheme="minorEastAsia" w:hAnsiTheme="minorHAnsi" w:cstheme="minorBidi"/>
          <w:iCs w:val="0"/>
          <w:sz w:val="22"/>
          <w:szCs w:val="22"/>
        </w:rPr>
      </w:pPr>
      <w:r>
        <w:t>3.4</w:t>
      </w:r>
      <w:r>
        <w:rPr>
          <w:rFonts w:asciiTheme="minorHAnsi" w:eastAsiaTheme="minorEastAsia" w:hAnsiTheme="minorHAnsi" w:cstheme="minorBidi"/>
          <w:iCs w:val="0"/>
          <w:sz w:val="22"/>
          <w:szCs w:val="22"/>
        </w:rPr>
        <w:tab/>
      </w:r>
      <w:r>
        <w:t>Evaluation</w:t>
      </w:r>
      <w:r>
        <w:tab/>
      </w:r>
      <w:r>
        <w:fldChar w:fldCharType="begin"/>
      </w:r>
      <w:r>
        <w:instrText xml:space="preserve"> PAGEREF _Toc31621711 \h </w:instrText>
      </w:r>
      <w:r>
        <w:fldChar w:fldCharType="separate"/>
      </w:r>
      <w:r>
        <w:t>34</w:t>
      </w:r>
      <w:r>
        <w:fldChar w:fldCharType="end"/>
      </w:r>
    </w:p>
    <w:p w14:paraId="66A6F547" w14:textId="04EA36FB" w:rsidR="00686342" w:rsidRDefault="00686342">
      <w:pPr>
        <w:pStyle w:val="Obsah2"/>
        <w:rPr>
          <w:rFonts w:asciiTheme="minorHAnsi" w:eastAsiaTheme="minorEastAsia" w:hAnsiTheme="minorHAnsi" w:cstheme="minorBidi"/>
          <w:iCs w:val="0"/>
          <w:sz w:val="22"/>
          <w:szCs w:val="22"/>
        </w:rPr>
      </w:pPr>
      <w:r>
        <w:t>3.5</w:t>
      </w:r>
      <w:r>
        <w:rPr>
          <w:rFonts w:asciiTheme="minorHAnsi" w:eastAsiaTheme="minorEastAsia" w:hAnsiTheme="minorHAnsi" w:cstheme="minorBidi"/>
          <w:iCs w:val="0"/>
          <w:sz w:val="22"/>
          <w:szCs w:val="22"/>
        </w:rPr>
        <w:tab/>
      </w:r>
      <w:r>
        <w:t>Deployment</w:t>
      </w:r>
      <w:r>
        <w:tab/>
      </w:r>
      <w:r>
        <w:fldChar w:fldCharType="begin"/>
      </w:r>
      <w:r>
        <w:instrText xml:space="preserve"> PAGEREF _Toc31621712 \h </w:instrText>
      </w:r>
      <w:r>
        <w:fldChar w:fldCharType="separate"/>
      </w:r>
      <w:r>
        <w:t>34</w:t>
      </w:r>
      <w:r>
        <w:fldChar w:fldCharType="end"/>
      </w:r>
    </w:p>
    <w:p w14:paraId="2E1C9496" w14:textId="698A7CB1" w:rsidR="00686342" w:rsidRDefault="00686342">
      <w:pPr>
        <w:pStyle w:val="Obsah2"/>
        <w:rPr>
          <w:rFonts w:asciiTheme="minorHAnsi" w:eastAsiaTheme="minorEastAsia" w:hAnsiTheme="minorHAnsi" w:cstheme="minorBidi"/>
          <w:iCs w:val="0"/>
          <w:sz w:val="22"/>
          <w:szCs w:val="22"/>
        </w:rPr>
      </w:pPr>
      <w:r>
        <w:t>3.6</w:t>
      </w:r>
      <w:r>
        <w:rPr>
          <w:rFonts w:asciiTheme="minorHAnsi" w:eastAsiaTheme="minorEastAsia" w:hAnsiTheme="minorHAnsi" w:cstheme="minorBidi"/>
          <w:iCs w:val="0"/>
          <w:sz w:val="22"/>
          <w:szCs w:val="22"/>
        </w:rPr>
        <w:tab/>
      </w:r>
      <w:r>
        <w:t>Evaluation</w:t>
      </w:r>
      <w:r>
        <w:tab/>
      </w:r>
      <w:r>
        <w:fldChar w:fldCharType="begin"/>
      </w:r>
      <w:r>
        <w:instrText xml:space="preserve"> PAGEREF _Toc31621713 \h </w:instrText>
      </w:r>
      <w:r>
        <w:fldChar w:fldCharType="separate"/>
      </w:r>
      <w:r>
        <w:t>34</w:t>
      </w:r>
      <w:r>
        <w:fldChar w:fldCharType="end"/>
      </w:r>
    </w:p>
    <w:p w14:paraId="197D18A2" w14:textId="6B8CD4B9" w:rsidR="00686342" w:rsidRDefault="00686342">
      <w:pPr>
        <w:pStyle w:val="Obsah1"/>
        <w:rPr>
          <w:rFonts w:asciiTheme="minorHAnsi" w:eastAsiaTheme="minorEastAsia" w:hAnsiTheme="minorHAnsi" w:cstheme="minorBidi"/>
          <w:b w:val="0"/>
          <w:color w:val="auto"/>
          <w:sz w:val="22"/>
          <w:szCs w:val="22"/>
        </w:rPr>
      </w:pPr>
      <w:r>
        <w:t>4</w:t>
      </w:r>
      <w:r>
        <w:rPr>
          <w:rFonts w:asciiTheme="minorHAnsi" w:eastAsiaTheme="minorEastAsia" w:hAnsiTheme="minorHAnsi" w:cstheme="minorBidi"/>
          <w:b w:val="0"/>
          <w:color w:val="auto"/>
          <w:sz w:val="22"/>
          <w:szCs w:val="22"/>
        </w:rPr>
        <w:tab/>
      </w:r>
      <w:r>
        <w:t>Discussion</w:t>
      </w:r>
      <w:r>
        <w:tab/>
      </w:r>
      <w:r>
        <w:fldChar w:fldCharType="begin"/>
      </w:r>
      <w:r>
        <w:instrText xml:space="preserve"> PAGEREF _Toc31621714 \h </w:instrText>
      </w:r>
      <w:r>
        <w:fldChar w:fldCharType="separate"/>
      </w:r>
      <w:r>
        <w:t>35</w:t>
      </w:r>
      <w:r>
        <w:fldChar w:fldCharType="end"/>
      </w:r>
    </w:p>
    <w:p w14:paraId="6F26C608" w14:textId="776AA92F" w:rsidR="00686342" w:rsidRDefault="00686342">
      <w:pPr>
        <w:pStyle w:val="Obsah1"/>
        <w:rPr>
          <w:rFonts w:asciiTheme="minorHAnsi" w:eastAsiaTheme="minorEastAsia" w:hAnsiTheme="minorHAnsi" w:cstheme="minorBidi"/>
          <w:b w:val="0"/>
          <w:color w:val="auto"/>
          <w:sz w:val="22"/>
          <w:szCs w:val="22"/>
        </w:rPr>
      </w:pPr>
      <w:r w:rsidRPr="001335D3">
        <w:rPr>
          <w:lang w:val="en-US"/>
        </w:rPr>
        <w:t>5</w:t>
      </w:r>
      <w:r>
        <w:rPr>
          <w:rFonts w:asciiTheme="minorHAnsi" w:eastAsiaTheme="minorEastAsia" w:hAnsiTheme="minorHAnsi" w:cstheme="minorBidi"/>
          <w:b w:val="0"/>
          <w:color w:val="auto"/>
          <w:sz w:val="22"/>
          <w:szCs w:val="22"/>
        </w:rPr>
        <w:tab/>
      </w:r>
      <w:r w:rsidRPr="001335D3">
        <w:rPr>
          <w:lang w:val="en-US"/>
        </w:rPr>
        <w:t>Conclusion</w:t>
      </w:r>
      <w:r>
        <w:tab/>
      </w:r>
      <w:r>
        <w:fldChar w:fldCharType="begin"/>
      </w:r>
      <w:r>
        <w:instrText xml:space="preserve"> PAGEREF _Toc31621715 \h </w:instrText>
      </w:r>
      <w:r>
        <w:fldChar w:fldCharType="separate"/>
      </w:r>
      <w:r>
        <w:t>36</w:t>
      </w:r>
      <w:r>
        <w:fldChar w:fldCharType="end"/>
      </w:r>
    </w:p>
    <w:p w14:paraId="3D88102D" w14:textId="303B2274" w:rsidR="00686342" w:rsidRDefault="00686342">
      <w:pPr>
        <w:pStyle w:val="Obsah1"/>
        <w:rPr>
          <w:rFonts w:asciiTheme="minorHAnsi" w:eastAsiaTheme="minorEastAsia" w:hAnsiTheme="minorHAnsi" w:cstheme="minorBidi"/>
          <w:b w:val="0"/>
          <w:color w:val="auto"/>
          <w:sz w:val="22"/>
          <w:szCs w:val="22"/>
        </w:rPr>
      </w:pPr>
      <w:r>
        <w:t>Použité zdroje</w:t>
      </w:r>
      <w:r>
        <w:tab/>
      </w:r>
      <w:r>
        <w:fldChar w:fldCharType="begin"/>
      </w:r>
      <w:r>
        <w:instrText xml:space="preserve"> PAGEREF _Toc31621716 \h </w:instrText>
      </w:r>
      <w:r>
        <w:fldChar w:fldCharType="separate"/>
      </w:r>
      <w:r>
        <w:t>37</w:t>
      </w:r>
      <w:r>
        <w:fldChar w:fldCharType="end"/>
      </w:r>
    </w:p>
    <w:p w14:paraId="27E15E26" w14:textId="1CA63BDD" w:rsidR="00686342" w:rsidRDefault="00686342">
      <w:pPr>
        <w:pStyle w:val="Obsah1"/>
        <w:tabs>
          <w:tab w:val="left" w:pos="1440"/>
        </w:tabs>
        <w:rPr>
          <w:rFonts w:asciiTheme="minorHAnsi" w:eastAsiaTheme="minorEastAsia" w:hAnsiTheme="minorHAnsi" w:cstheme="minorBidi"/>
          <w:b w:val="0"/>
          <w:color w:val="auto"/>
          <w:sz w:val="22"/>
          <w:szCs w:val="22"/>
        </w:rPr>
      </w:pPr>
      <w:r>
        <w:t>Příloha A</w:t>
      </w:r>
      <w:r>
        <w:rPr>
          <w:rFonts w:asciiTheme="minorHAnsi" w:eastAsiaTheme="minorEastAsia" w:hAnsiTheme="minorHAnsi" w:cstheme="minorBidi"/>
          <w:b w:val="0"/>
          <w:color w:val="auto"/>
          <w:sz w:val="22"/>
          <w:szCs w:val="22"/>
        </w:rPr>
        <w:tab/>
      </w:r>
      <w:r w:rsidRPr="001335D3">
        <w:rPr>
          <w:color w:val="808080"/>
        </w:rPr>
        <w:t>[Název přílohy]</w:t>
      </w:r>
      <w:r>
        <w:tab/>
      </w:r>
      <w:r>
        <w:fldChar w:fldCharType="begin"/>
      </w:r>
      <w:r>
        <w:instrText xml:space="preserve"> PAGEREF _Toc31621717 \h </w:instrText>
      </w:r>
      <w:r>
        <w:fldChar w:fldCharType="separate"/>
      </w:r>
      <w:r>
        <w:t>39</w:t>
      </w:r>
      <w:r>
        <w:fldChar w:fldCharType="end"/>
      </w:r>
    </w:p>
    <w:p w14:paraId="0BE59C71" w14:textId="10EB6F80" w:rsidR="00686342" w:rsidRDefault="00686342">
      <w:pPr>
        <w:pStyle w:val="Obsah1"/>
        <w:rPr>
          <w:rFonts w:asciiTheme="minorHAnsi" w:eastAsiaTheme="minorEastAsia" w:hAnsiTheme="minorHAnsi" w:cstheme="minorBidi"/>
          <w:b w:val="0"/>
          <w:color w:val="auto"/>
          <w:sz w:val="22"/>
          <w:szCs w:val="22"/>
        </w:rPr>
      </w:pPr>
      <w:r>
        <w:t>Rejstřík</w:t>
      </w:r>
      <w:r>
        <w:tab/>
      </w:r>
      <w:r>
        <w:fldChar w:fldCharType="begin"/>
      </w:r>
      <w:r>
        <w:instrText xml:space="preserve"> PAGEREF _Toc31621718 \h </w:instrText>
      </w:r>
      <w:r>
        <w:fldChar w:fldCharType="separate"/>
      </w:r>
      <w:r>
        <w:t>40</w:t>
      </w:r>
      <w:r>
        <w:fldChar w:fldCharType="end"/>
      </w:r>
    </w:p>
    <w:p w14:paraId="2A1D0911" w14:textId="02AF5D37" w:rsidR="00F5609F" w:rsidRPr="00746487" w:rsidRDefault="00825A03" w:rsidP="00A2558D">
      <w:pPr>
        <w:pStyle w:val="Dalodstavce"/>
      </w:pPr>
      <w:r w:rsidRPr="00746487">
        <w:lastRenderedPageBreak/>
        <w:fldChar w:fldCharType="end"/>
      </w:r>
    </w:p>
    <w:p w14:paraId="36F18F24" w14:textId="77777777" w:rsidR="00A639A6" w:rsidRPr="00746487" w:rsidRDefault="00A639A6" w:rsidP="00A2558D">
      <w:pPr>
        <w:pStyle w:val="Dalodstavce"/>
        <w:sectPr w:rsidR="00A639A6" w:rsidRPr="00746487" w:rsidSect="00DD38C5">
          <w:headerReference w:type="even" r:id="rId28"/>
          <w:headerReference w:type="default" r:id="rId29"/>
          <w:footerReference w:type="default" r:id="rId30"/>
          <w:type w:val="oddPage"/>
          <w:pgSz w:w="11906" w:h="16838" w:code="9"/>
          <w:pgMar w:top="2380" w:right="2020" w:bottom="2380" w:left="2020" w:header="1900" w:footer="1280" w:gutter="500"/>
          <w:cols w:space="708"/>
          <w:docGrid w:linePitch="360"/>
        </w:sectPr>
      </w:pPr>
    </w:p>
    <w:p w14:paraId="6C0D3A3B" w14:textId="5A3198FB" w:rsidR="008B1BE6" w:rsidRPr="00686342" w:rsidRDefault="00BB3AF0" w:rsidP="008B1BE6">
      <w:pPr>
        <w:pStyle w:val="Nadpis10"/>
        <w:rPr>
          <w:lang w:val="en-GB"/>
        </w:rPr>
      </w:pPr>
      <w:bookmarkStart w:id="40" w:name="_Toc31621695"/>
      <w:r w:rsidRPr="00686342">
        <w:rPr>
          <w:lang w:val="en-GB"/>
        </w:rPr>
        <w:lastRenderedPageBreak/>
        <w:t>List of figures</w:t>
      </w:r>
      <w:bookmarkEnd w:id="40"/>
    </w:p>
    <w:p w14:paraId="54AB963D" w14:textId="4C13D1FF" w:rsidR="00686342" w:rsidRDefault="00BB3AF0">
      <w:pPr>
        <w:pStyle w:val="Seznamobrzk"/>
        <w:tabs>
          <w:tab w:val="right" w:leader="dot" w:pos="7356"/>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31621783" w:history="1">
        <w:r w:rsidR="00686342" w:rsidRPr="0040508A">
          <w:rPr>
            <w:rStyle w:val="Hypertextovodkaz"/>
            <w:noProof/>
            <w:lang w:val="en-GB"/>
          </w:rPr>
          <w:t>Figure 1: Scheme of CRISP-DM</w:t>
        </w:r>
        <w:r w:rsidR="00686342">
          <w:rPr>
            <w:noProof/>
            <w:webHidden/>
          </w:rPr>
          <w:tab/>
        </w:r>
        <w:r w:rsidR="00686342">
          <w:rPr>
            <w:noProof/>
            <w:webHidden/>
          </w:rPr>
          <w:fldChar w:fldCharType="begin"/>
        </w:r>
        <w:r w:rsidR="00686342">
          <w:rPr>
            <w:noProof/>
            <w:webHidden/>
          </w:rPr>
          <w:instrText xml:space="preserve"> PAGEREF _Toc31621783 \h </w:instrText>
        </w:r>
        <w:r w:rsidR="00686342">
          <w:rPr>
            <w:noProof/>
            <w:webHidden/>
          </w:rPr>
        </w:r>
        <w:r w:rsidR="00686342">
          <w:rPr>
            <w:noProof/>
            <w:webHidden/>
          </w:rPr>
          <w:fldChar w:fldCharType="separate"/>
        </w:r>
        <w:r w:rsidR="00686342">
          <w:rPr>
            <w:noProof/>
            <w:webHidden/>
          </w:rPr>
          <w:t>23</w:t>
        </w:r>
        <w:r w:rsidR="00686342">
          <w:rPr>
            <w:noProof/>
            <w:webHidden/>
          </w:rPr>
          <w:fldChar w:fldCharType="end"/>
        </w:r>
      </w:hyperlink>
    </w:p>
    <w:p w14:paraId="527FE7B0" w14:textId="55AF8657" w:rsidR="008B1BE6" w:rsidRPr="00746487" w:rsidRDefault="00BB3AF0" w:rsidP="00457A41">
      <w:pPr>
        <w:pStyle w:val="Odstavec1"/>
      </w:pPr>
      <w:r>
        <w:rPr>
          <w:noProof/>
        </w:rPr>
        <w:fldChar w:fldCharType="end"/>
      </w:r>
    </w:p>
    <w:p w14:paraId="0FE82754" w14:textId="6001E1EC" w:rsidR="008B1BE6" w:rsidRPr="00686342" w:rsidRDefault="00BB3AF0" w:rsidP="008B1BE6">
      <w:pPr>
        <w:pStyle w:val="Nadpis10"/>
        <w:rPr>
          <w:lang w:val="en-GB"/>
        </w:rPr>
      </w:pPr>
      <w:bookmarkStart w:id="41" w:name="_Toc31621696"/>
      <w:r w:rsidRPr="00686342">
        <w:rPr>
          <w:lang w:val="en-GB"/>
        </w:rPr>
        <w:lastRenderedPageBreak/>
        <w:t>List</w:t>
      </w:r>
      <w:r w:rsidR="008B1BE6" w:rsidRPr="00686342">
        <w:rPr>
          <w:lang w:val="en-GB"/>
        </w:rPr>
        <w:t xml:space="preserve"> </w:t>
      </w:r>
      <w:r w:rsidRPr="00686342">
        <w:rPr>
          <w:lang w:val="en-GB"/>
        </w:rPr>
        <w:t>of tables</w:t>
      </w:r>
      <w:bookmarkEnd w:id="41"/>
    </w:p>
    <w:p w14:paraId="58397391" w14:textId="77777777" w:rsidR="008B1BE6" w:rsidRPr="00746487" w:rsidRDefault="004668F5" w:rsidP="00457A41">
      <w:pPr>
        <w:pStyle w:val="Odstavec1"/>
      </w:pPr>
      <w:r w:rsidRPr="00746487">
        <w:rPr>
          <w:b/>
          <w:bCs/>
          <w:noProof/>
        </w:rPr>
        <w:fldChar w:fldCharType="begin"/>
      </w:r>
      <w:r w:rsidRPr="00746487">
        <w:rPr>
          <w:b/>
          <w:bCs/>
          <w:noProof/>
        </w:rPr>
        <w:instrText xml:space="preserve"> TOC \h \z \c "Tab." </w:instrText>
      </w:r>
      <w:r w:rsidRPr="00746487">
        <w:rPr>
          <w:b/>
          <w:bCs/>
          <w:noProof/>
        </w:rPr>
        <w:fldChar w:fldCharType="separate"/>
      </w:r>
      <w:r w:rsidR="008470D4">
        <w:rPr>
          <w:noProof/>
        </w:rPr>
        <w:t>Nenalezena položka seznamu obrázků.</w:t>
      </w:r>
      <w:r w:rsidRPr="00746487">
        <w:rPr>
          <w:b/>
          <w:bCs/>
          <w:noProof/>
        </w:rPr>
        <w:fldChar w:fldCharType="end"/>
      </w:r>
    </w:p>
    <w:p w14:paraId="2F136867" w14:textId="036A5B17" w:rsidR="00DC0619" w:rsidRPr="00746487" w:rsidRDefault="00686342" w:rsidP="007C0619">
      <w:pPr>
        <w:pStyle w:val="Nadpis10"/>
      </w:pPr>
      <w:r>
        <w:lastRenderedPageBreak/>
        <w:t xml:space="preserve">List </w:t>
      </w:r>
      <w:r w:rsidRPr="00686342">
        <w:rPr>
          <w:lang w:val="en-GB"/>
        </w:rPr>
        <w:t>of terms and abbreviations</w:t>
      </w:r>
    </w:p>
    <w:sdt>
      <w:sdtPr>
        <w:id w:val="1914736146"/>
        <w15:repeatingSection/>
      </w:sdtPr>
      <w:sdtContent>
        <w:sdt>
          <w:sdtPr>
            <w:id w:val="293645189"/>
            <w:placeholder>
              <w:docPart w:val="FDD56D0DE6304C7894B76C47BF58750D"/>
            </w:placeholder>
            <w15:repeatingSectionItem/>
          </w:sdtPr>
          <w:sdtContent>
            <w:p w14:paraId="16991262" w14:textId="77777777" w:rsidR="003F666A" w:rsidRPr="00746487" w:rsidRDefault="00B94AA8" w:rsidP="003F666A">
              <w:pPr>
                <w:pStyle w:val="ZPSeznamzkratek"/>
              </w:pPr>
              <w:sdt>
                <w:sdtPr>
                  <w:id w:val="-783184982"/>
                  <w:placeholder>
                    <w:docPart w:val="7D3B3F3E06BD48F2819C5EB970DE28E2"/>
                  </w:placeholder>
                  <w:showingPlcHdr/>
                  <w:text/>
                </w:sdtPr>
                <w:sdtContent>
                  <w:r w:rsidR="003F666A" w:rsidRPr="00746487">
                    <w:rPr>
                      <w:rStyle w:val="Zstupntext"/>
                    </w:rPr>
                    <w:t>[Heslo]</w:t>
                  </w:r>
                </w:sdtContent>
              </w:sdt>
              <w:r w:rsidR="003F666A" w:rsidRPr="00746487">
                <w:tab/>
              </w:r>
              <w:r w:rsidR="00DC0619" w:rsidRPr="00746487">
                <w:t>–</w:t>
              </w:r>
              <w:r w:rsidR="00DC0619" w:rsidRPr="00746487">
                <w:tab/>
              </w:r>
              <w:sdt>
                <w:sdtPr>
                  <w:id w:val="1660576588"/>
                  <w:placeholder>
                    <w:docPart w:val="FD2C733B109A4192AC85D4C044251D2E"/>
                  </w:placeholder>
                  <w:showingPlcHdr/>
                  <w:text/>
                </w:sdtPr>
                <w:sdtContent>
                  <w:r w:rsidR="003F666A" w:rsidRPr="00746487">
                    <w:rPr>
                      <w:rStyle w:val="Zstupntext"/>
                    </w:rPr>
                    <w:t>[Definice]</w:t>
                  </w:r>
                </w:sdtContent>
              </w:sdt>
            </w:p>
          </w:sdtContent>
        </w:sdt>
      </w:sdtContent>
    </w:sdt>
    <w:p w14:paraId="096300B6" w14:textId="77777777" w:rsidR="002D5F86" w:rsidRPr="00746487" w:rsidRDefault="002D5F86" w:rsidP="002C0686">
      <w:pPr>
        <w:pStyle w:val="ZPSeznamzkratek"/>
        <w:sectPr w:rsidR="002D5F86" w:rsidRPr="00746487" w:rsidSect="00DD38C5">
          <w:headerReference w:type="even" r:id="rId31"/>
          <w:headerReference w:type="default" r:id="rId32"/>
          <w:type w:val="oddPage"/>
          <w:pgSz w:w="11906" w:h="16838" w:code="9"/>
          <w:pgMar w:top="2380" w:right="2020" w:bottom="2380" w:left="2020" w:header="1900" w:footer="1280" w:gutter="500"/>
          <w:cols w:space="708"/>
          <w:docGrid w:linePitch="360"/>
        </w:sectPr>
      </w:pPr>
    </w:p>
    <w:p w14:paraId="361F080E" w14:textId="4F63F434" w:rsidR="00DD38C5" w:rsidRPr="00746487" w:rsidRDefault="00BB3AF0" w:rsidP="00DD38C5">
      <w:pPr>
        <w:pStyle w:val="Nadpis1"/>
        <w:numPr>
          <w:ilvl w:val="0"/>
          <w:numId w:val="22"/>
        </w:numPr>
      </w:pPr>
      <w:bookmarkStart w:id="42" w:name="ZN_TEXT"/>
      <w:bookmarkStart w:id="43" w:name="_Toc31621698"/>
      <w:bookmarkEnd w:id="42"/>
      <w:commentRangeStart w:id="44"/>
      <w:r>
        <w:lastRenderedPageBreak/>
        <w:t>Introduction</w:t>
      </w:r>
      <w:commentRangeEnd w:id="44"/>
      <w:r>
        <w:rPr>
          <w:rStyle w:val="Odkaznakoment"/>
          <w:rFonts w:ascii="Times New Roman" w:eastAsiaTheme="minorHAnsi" w:hAnsi="Times New Roman" w:cstheme="minorBidi"/>
          <w:b w:val="0"/>
          <w:bCs w:val="0"/>
          <w:color w:val="auto"/>
          <w:lang w:eastAsia="en-US"/>
        </w:rPr>
        <w:commentReference w:id="44"/>
      </w:r>
      <w:bookmarkEnd w:id="43"/>
    </w:p>
    <w:p w14:paraId="361F1090" w14:textId="2D8AED9A" w:rsidR="00BB3AF0" w:rsidRDefault="00BB3AF0" w:rsidP="00BB3AF0">
      <w:pPr>
        <w:pStyle w:val="Odstavec1"/>
      </w:pPr>
      <w:bookmarkStart w:id="45" w:name="_Toc28611029"/>
      <w:bookmarkStart w:id="46" w:name="_Toc28971482"/>
      <w:r>
        <w:t>The health care industry generates large amount of information on daily basi</w:t>
      </w:r>
      <w:r w:rsidR="002C7550">
        <w:t>s</w:t>
      </w:r>
      <w:r w:rsidR="00E93F3F">
        <w:t xml:space="preserve"> in form of reports from specialists, prescriptions, doctors’ notes</w:t>
      </w:r>
      <w:r w:rsidR="00BA5FD2">
        <w:t xml:space="preserve">, description new mutated diseases, lots of paperwork </w:t>
      </w:r>
      <w:r w:rsidR="00E93F3F">
        <w:t>or even websites related with this industry.</w:t>
      </w:r>
      <w:r w:rsidR="00BA5FD2">
        <w:t xml:space="preserve"> </w:t>
      </w:r>
      <w:r w:rsidR="00377628">
        <w:t xml:space="preserve">Lot of people can be drowned in this huge amount of data </w:t>
      </w:r>
      <w:r w:rsidR="00385FA8" w:rsidRPr="001D70F7">
        <w:t xml:space="preserve">and </w:t>
      </w:r>
      <w:r w:rsidR="00377628" w:rsidRPr="001D70F7">
        <w:t xml:space="preserve">it became harder to orientated </w:t>
      </w:r>
      <w:r w:rsidR="00385FA8" w:rsidRPr="001D70F7">
        <w:t>because of its volume</w:t>
      </w:r>
      <w:r w:rsidR="00BA5FD2" w:rsidRPr="001D70F7">
        <w:t xml:space="preserve">. </w:t>
      </w:r>
      <w:r w:rsidR="001D70F7">
        <w:t>As a consequence, it</w:t>
      </w:r>
      <w:r w:rsidR="00BA5FD2" w:rsidRPr="001D70F7">
        <w:t xml:space="preserve"> is hard to identify which information is relevant and which one is</w:t>
      </w:r>
      <w:r w:rsidR="00BA5FD2">
        <w:t xml:space="preserve"> not. </w:t>
      </w:r>
    </w:p>
    <w:p w14:paraId="666B21EB" w14:textId="365F811A" w:rsidR="0065480A" w:rsidRDefault="00E93F3F" w:rsidP="00E93F3F">
      <w:pPr>
        <w:pStyle w:val="Dalodstavce"/>
      </w:pPr>
      <w:r>
        <w:t>In this thesis the main goal is to create</w:t>
      </w:r>
      <w:ins w:id="47" w:author="Hoa Vu Thu" w:date="2020-03-11T19:38:00Z">
        <w:r w:rsidR="004B13D4">
          <w:t xml:space="preserve"> and implement</w:t>
        </w:r>
      </w:ins>
      <w:r>
        <w:t xml:space="preserve"> a model for measuring semantic similarity of two text documents and classify t</w:t>
      </w:r>
      <w:r w:rsidR="00FE1267">
        <w:t xml:space="preserve">hese </w:t>
      </w:r>
      <w:r>
        <w:t>documents into two class {“similar”, “not similar”}. This model should be easy to use for bigger projects of IHIS and Faculty of Medicine of Masaryk University</w:t>
      </w:r>
      <w:r w:rsidR="00940EF2">
        <w:t xml:space="preserve"> </w:t>
      </w:r>
      <w:r w:rsidR="00212813">
        <w:t xml:space="preserve">for example </w:t>
      </w:r>
      <w:r w:rsidR="00940EF2">
        <w:t>as a part of a recommendation system based on the content on websites.</w:t>
      </w:r>
      <w:r>
        <w:t xml:space="preserve"> It can help students or even public to find deeper understanding of some health-related question</w:t>
      </w:r>
      <w:r w:rsidR="00FE1267">
        <w:t xml:space="preserve">. Beside of that it can also </w:t>
      </w:r>
      <w:r w:rsidR="00415EEB">
        <w:t>raise awareness of IHIS’s and faculty’s websites</w:t>
      </w:r>
      <w:r w:rsidR="00FE1267">
        <w:t xml:space="preserve"> that are credible sources of information, which can be very helpful too regarding to the amount of misinformation nowadays</w:t>
      </w:r>
      <w:r>
        <w:t>.</w:t>
      </w:r>
    </w:p>
    <w:p w14:paraId="31B2EEB7" w14:textId="38FF34B1" w:rsidR="00192563" w:rsidRPr="0065480A" w:rsidRDefault="0065480A" w:rsidP="00192563">
      <w:pPr>
        <w:pStyle w:val="Dalodstavce"/>
        <w:rPr>
          <w:lang w:val="en-US"/>
        </w:rPr>
      </w:pPr>
      <w:r>
        <w:t>In the first chapter, there is introduction of IHIS and some of its project</w:t>
      </w:r>
      <w:r w:rsidR="00E93F3F">
        <w:t xml:space="preserve"> </w:t>
      </w:r>
      <w:r>
        <w:t>that have its own website</w:t>
      </w:r>
      <w:r w:rsidR="00192563">
        <w:t>. There is also reasons why it is important to use natural language processing (NLP) in health care domains, there is also mentioned some of the real work, when NLP was used in health care industry and some of the issues that every data scientist has to deal with when working with this specific type of data.</w:t>
      </w:r>
      <w:r w:rsidR="002E0D6F">
        <w:t xml:space="preserve"> At the end of the first chapter there are some research question that needed to be answered when processing this diploma thesis. In the second chapter there are described </w:t>
      </w:r>
      <w:r w:rsidR="00BA5FD2">
        <w:t xml:space="preserve">methods that are used in this thesis – CRIP-DM and neural networks their general description and specific models that are used in NLP for capturing semantic connection between words. The third chapter is devoted to results of models that were used. In the next chapter is discussion of results following conclusion. </w:t>
      </w:r>
    </w:p>
    <w:p w14:paraId="5A066034" w14:textId="6193E837" w:rsidR="00CA5CA6" w:rsidRPr="00CA5CA6" w:rsidRDefault="00CA5CA6" w:rsidP="00CA5CA6">
      <w:pPr>
        <w:pStyle w:val="Nadpis2"/>
        <w:rPr>
          <w:lang w:val="en-US"/>
        </w:rPr>
      </w:pPr>
      <w:bookmarkStart w:id="48" w:name="_Toc31621699"/>
      <w:commentRangeStart w:id="49"/>
      <w:r w:rsidRPr="00CA5CA6">
        <w:rPr>
          <w:lang w:val="en-US"/>
        </w:rPr>
        <w:t xml:space="preserve">Czech national health system and web presentation </w:t>
      </w:r>
      <w:commentRangeEnd w:id="49"/>
      <w:r w:rsidRPr="00CA5CA6">
        <w:rPr>
          <w:rStyle w:val="Odkaznakoment"/>
          <w:rFonts w:eastAsiaTheme="minorHAnsi" w:cstheme="minorBidi"/>
          <w:color w:val="auto"/>
          <w:lang w:val="en-US"/>
        </w:rPr>
        <w:commentReference w:id="49"/>
      </w:r>
      <w:bookmarkEnd w:id="45"/>
      <w:bookmarkEnd w:id="46"/>
      <w:bookmarkEnd w:id="48"/>
    </w:p>
    <w:p w14:paraId="5077C939" w14:textId="77777777" w:rsidR="00CA5CA6" w:rsidRDefault="00CA5CA6" w:rsidP="00BB3AF0">
      <w:pPr>
        <w:pStyle w:val="Odstavec1"/>
        <w:rPr>
          <w:shd w:val="clear" w:color="auto" w:fill="FFFFFF"/>
        </w:rPr>
      </w:pPr>
      <w:commentRangeStart w:id="50"/>
      <w:r w:rsidRPr="00D44D56">
        <w:rPr>
          <w:shd w:val="clear" w:color="auto" w:fill="FFFFFF"/>
        </w:rPr>
        <w:t xml:space="preserve">The </w:t>
      </w:r>
      <w:r>
        <w:rPr>
          <w:shd w:val="clear" w:color="auto" w:fill="FFFFFF"/>
        </w:rPr>
        <w:t>I</w:t>
      </w:r>
      <w:r w:rsidRPr="00D44D56">
        <w:rPr>
          <w:shd w:val="clear" w:color="auto" w:fill="FFFFFF"/>
        </w:rPr>
        <w:t xml:space="preserve">nstitute </w:t>
      </w:r>
      <w:r>
        <w:rPr>
          <w:shd w:val="clear" w:color="auto" w:fill="FFFFFF"/>
        </w:rPr>
        <w:t xml:space="preserve">of Health Information and Statistics of the Czech Republic (IHIS) is an organisational component of the Czech Republic. It belongs to the Ministry of </w:t>
      </w:r>
      <w:r w:rsidRPr="00BB3AF0">
        <w:t>Health</w:t>
      </w:r>
      <w:r>
        <w:rPr>
          <w:shd w:val="clear" w:color="auto" w:fill="FFFFFF"/>
        </w:rPr>
        <w:t xml:space="preserve"> who delegated it to administrate the National </w:t>
      </w:r>
      <w:r>
        <w:rPr>
          <w:shd w:val="clear" w:color="auto" w:fill="FFFFFF"/>
        </w:rPr>
        <w:lastRenderedPageBreak/>
        <w:t>Health Information System (NHIS). According to the Health Services Act</w:t>
      </w:r>
      <w:r w:rsidRPr="00173DFE">
        <w:rPr>
          <w:shd w:val="clear" w:color="auto" w:fill="FFFFFF"/>
        </w:rPr>
        <w:t xml:space="preserve"> the IHIS</w:t>
      </w:r>
      <w:r>
        <w:rPr>
          <w:shd w:val="clear" w:color="auto" w:fill="FFFFFF"/>
        </w:rPr>
        <w:t xml:space="preserve"> </w:t>
      </w:r>
      <w:r w:rsidRPr="00173DFE">
        <w:rPr>
          <w:shd w:val="clear" w:color="auto" w:fill="FFFFFF"/>
        </w:rPr>
        <w:t xml:space="preserve">was </w:t>
      </w:r>
      <w:r>
        <w:rPr>
          <w:shd w:val="clear" w:color="auto" w:fill="FFFFFF"/>
        </w:rPr>
        <w:t>s</w:t>
      </w:r>
      <w:r w:rsidRPr="00173DFE">
        <w:rPr>
          <w:shd w:val="clear" w:color="auto" w:fill="FFFFFF"/>
        </w:rPr>
        <w:t>pecifically</w:t>
      </w:r>
      <w:r>
        <w:rPr>
          <w:shd w:val="clear" w:color="auto" w:fill="FFFFFF"/>
        </w:rPr>
        <w:t xml:space="preserve"> </w:t>
      </w:r>
      <w:r w:rsidRPr="00173DFE">
        <w:rPr>
          <w:shd w:val="clear" w:color="auto" w:fill="FFFFFF"/>
        </w:rPr>
        <w:t>entrusted with the administration of:</w:t>
      </w:r>
    </w:p>
    <w:p w14:paraId="42DE1FC6" w14:textId="77777777" w:rsidR="00CA5CA6" w:rsidRDefault="00CA5CA6" w:rsidP="00CA5CA6">
      <w:pPr>
        <w:pStyle w:val="Odstavecseseznamem"/>
        <w:spacing w:after="160" w:line="259" w:lineRule="auto"/>
        <w:jc w:val="both"/>
        <w:rPr>
          <w:color w:val="0A0A0A"/>
          <w:shd w:val="clear" w:color="auto" w:fill="FFFFFF"/>
          <w:lang w:val="en-GB"/>
        </w:rPr>
      </w:pPr>
    </w:p>
    <w:p w14:paraId="1E6F7FA7" w14:textId="61A99C4D" w:rsidR="00CA5CA6" w:rsidRPr="00800E74"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Data from the Program of statistical investigations of the Ministry of Health collected according to the Act on state statistical service</w:t>
      </w:r>
    </w:p>
    <w:p w14:paraId="3680EB62" w14:textId="77777777" w:rsidR="00CA5CA6" w:rsidRDefault="00CA5CA6" w:rsidP="00CA5CA6">
      <w:pPr>
        <w:pStyle w:val="Odstavecseseznamem"/>
        <w:numPr>
          <w:ilvl w:val="0"/>
          <w:numId w:val="26"/>
        </w:numPr>
        <w:spacing w:after="160" w:line="259" w:lineRule="auto"/>
        <w:jc w:val="both"/>
        <w:rPr>
          <w:color w:val="0A0A0A"/>
          <w:shd w:val="clear" w:color="auto" w:fill="FFFFFF"/>
          <w:lang w:val="en-GB"/>
        </w:rPr>
      </w:pPr>
      <w:r>
        <w:rPr>
          <w:color w:val="0A0A0A"/>
          <w:shd w:val="clear" w:color="auto" w:fill="FFFFFF"/>
          <w:lang w:val="en-GB"/>
        </w:rPr>
        <w:t>National health registers including:</w:t>
      </w:r>
    </w:p>
    <w:p w14:paraId="0AD2CD8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Czech National Cancer</w:t>
      </w:r>
      <w:r w:rsidRPr="00800E74">
        <w:rPr>
          <w:color w:val="0A0A0A"/>
          <w:shd w:val="clear" w:color="auto" w:fill="FFFFFF"/>
          <w:lang w:val="en-GB"/>
        </w:rPr>
        <w:t xml:space="preserve"> </w:t>
      </w:r>
      <w:r>
        <w:rPr>
          <w:color w:val="0A0A0A"/>
          <w:shd w:val="clear" w:color="auto" w:fill="FFFFFF"/>
          <w:lang w:val="en-GB"/>
        </w:rPr>
        <w:t>Registry</w:t>
      </w:r>
    </w:p>
    <w:p w14:paraId="5424172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hospitalisations </w:t>
      </w:r>
    </w:p>
    <w:p w14:paraId="0798FBDA"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reproduction health</w:t>
      </w:r>
    </w:p>
    <w:p w14:paraId="1302950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cardiovascular surgery and intervention</w:t>
      </w:r>
    </w:p>
    <w:p w14:paraId="651B847B"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joint replacement</w:t>
      </w:r>
    </w:p>
    <w:p w14:paraId="6BB64E34"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occupational diseases</w:t>
      </w:r>
    </w:p>
    <w:p w14:paraId="4BE313D5"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drug addict therapy</w:t>
      </w:r>
    </w:p>
    <w:p w14:paraId="617C9E6E"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injuries</w:t>
      </w:r>
    </w:p>
    <w:p w14:paraId="04D6C9D1"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 xml:space="preserve">the National register of persons permanently excluded from blood donations </w:t>
      </w:r>
    </w:p>
    <w:p w14:paraId="3F0900F6" w14:textId="77777777" w:rsidR="00CA5CA6" w:rsidRDefault="00CA5CA6" w:rsidP="00CA5CA6">
      <w:pPr>
        <w:pStyle w:val="Odstavecseseznamem"/>
        <w:numPr>
          <w:ilvl w:val="0"/>
          <w:numId w:val="27"/>
        </w:numPr>
        <w:spacing w:after="160" w:line="259" w:lineRule="auto"/>
        <w:jc w:val="both"/>
        <w:rPr>
          <w:color w:val="0A0A0A"/>
          <w:shd w:val="clear" w:color="auto" w:fill="FFFFFF"/>
          <w:lang w:val="en-GB"/>
        </w:rPr>
      </w:pPr>
      <w:r>
        <w:rPr>
          <w:color w:val="0A0A0A"/>
          <w:shd w:val="clear" w:color="auto" w:fill="FFFFFF"/>
          <w:lang w:val="en-GB"/>
        </w:rPr>
        <w:t>the National register of autopsy and toxicological examination performed at forensic medicine departments</w:t>
      </w:r>
    </w:p>
    <w:p w14:paraId="5776B362"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the National register of health care providers</w:t>
      </w:r>
    </w:p>
    <w:p w14:paraId="7FCCA485"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the National register of health care professionals </w:t>
      </w:r>
    </w:p>
    <w:p w14:paraId="68D06E10" w14:textId="77777777" w:rsidR="00CA5CA6" w:rsidRDefault="00CA5CA6" w:rsidP="00CA5CA6">
      <w:pPr>
        <w:pStyle w:val="Odstavecseseznamem"/>
        <w:numPr>
          <w:ilvl w:val="0"/>
          <w:numId w:val="28"/>
        </w:numPr>
        <w:spacing w:after="160" w:line="259" w:lineRule="auto"/>
        <w:jc w:val="both"/>
        <w:rPr>
          <w:color w:val="0A0A0A"/>
          <w:shd w:val="clear" w:color="auto" w:fill="FFFFFF"/>
          <w:lang w:val="en-GB"/>
        </w:rPr>
      </w:pPr>
      <w:r>
        <w:rPr>
          <w:color w:val="0A0A0A"/>
          <w:shd w:val="clear" w:color="auto" w:fill="FFFFFF"/>
          <w:lang w:val="en-GB"/>
        </w:rPr>
        <w:t xml:space="preserve">Data taken over from information systems on infectious diseases maintained according to Act on public health </w:t>
      </w:r>
      <w:commentRangeStart w:id="51"/>
      <w:r>
        <w:rPr>
          <w:color w:val="0A0A0A"/>
          <w:shd w:val="clear" w:color="auto" w:fill="FFFFFF"/>
          <w:lang w:val="en-GB"/>
        </w:rPr>
        <w:t>protection</w:t>
      </w:r>
      <w:commentRangeEnd w:id="51"/>
      <w:r>
        <w:rPr>
          <w:rStyle w:val="Odkaznakoment"/>
        </w:rPr>
        <w:commentReference w:id="51"/>
      </w:r>
      <w:r>
        <w:rPr>
          <w:color w:val="0A0A0A"/>
          <w:shd w:val="clear" w:color="auto" w:fill="FFFFFF"/>
          <w:lang w:val="en-GB"/>
        </w:rPr>
        <w:t xml:space="preserve"> </w:t>
      </w:r>
    </w:p>
    <w:p w14:paraId="1182493B" w14:textId="77777777" w:rsidR="00CA5CA6" w:rsidRDefault="00CA5CA6" w:rsidP="00BB3AF0">
      <w:pPr>
        <w:pStyle w:val="Dalodstavce"/>
        <w:rPr>
          <w:shd w:val="clear" w:color="auto" w:fill="FFFFFF"/>
        </w:rPr>
      </w:pPr>
      <w:r>
        <w:rPr>
          <w:shd w:val="clear" w:color="auto" w:fill="FFFFFF"/>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commentRangeEnd w:id="50"/>
      <w:r>
        <w:rPr>
          <w:rStyle w:val="Odkaznakoment"/>
        </w:rPr>
        <w:commentReference w:id="50"/>
      </w:r>
    </w:p>
    <w:p w14:paraId="5ED2C4CC" w14:textId="77777777" w:rsidR="00CA5CA6" w:rsidRDefault="00CA5CA6" w:rsidP="00BB3AF0">
      <w:pPr>
        <w:pStyle w:val="Dalodstavce"/>
        <w:rPr>
          <w:shd w:val="clear" w:color="auto" w:fill="FFFFFF"/>
        </w:rPr>
      </w:pPr>
      <w:r>
        <w:rPr>
          <w:shd w:val="clear" w:color="auto" w:fill="FFFFFF"/>
        </w:rPr>
        <w:t>The IHIS has currently several projects for example “Early detection of thyroid disease” in, or “Codification for Rare Disease”.  For purpose of this thesis there will be introduced 2 of many projects and that is:</w:t>
      </w:r>
    </w:p>
    <w:p w14:paraId="7A5EAA45" w14:textId="77C753B5" w:rsidR="00CA5CA6" w:rsidRPr="00CA5CA6" w:rsidRDefault="00CA5CA6" w:rsidP="00BB3AF0">
      <w:pPr>
        <w:pStyle w:val="Dalodstavce"/>
        <w:rPr>
          <w:color w:val="0A0A0A"/>
          <w:shd w:val="clear" w:color="auto" w:fill="FFFFFF"/>
        </w:rPr>
      </w:pPr>
      <w:r>
        <w:rPr>
          <w:color w:val="0A0A0A"/>
          <w:shd w:val="clear" w:color="auto" w:fill="FFFFFF"/>
        </w:rPr>
        <w:t>“</w:t>
      </w:r>
      <w:r w:rsidRPr="006E4B38">
        <w:rPr>
          <w:b/>
          <w:bCs/>
          <w:color w:val="0A0A0A"/>
          <w:shd w:val="clear" w:color="auto" w:fill="FFFFFF"/>
        </w:rPr>
        <w:t xml:space="preserve">Methodological optimization and streamlining of the system of reimbursement </w:t>
      </w:r>
      <w:r>
        <w:rPr>
          <w:b/>
          <w:bCs/>
          <w:color w:val="0A0A0A"/>
          <w:shd w:val="clear" w:color="auto" w:fill="FFFFFF"/>
        </w:rPr>
        <w:t xml:space="preserve">of hospital care in the Czech Republic” - </w:t>
      </w:r>
      <w:r>
        <w:rPr>
          <w:color w:val="0A0A0A"/>
          <w:shd w:val="clear" w:color="auto" w:fill="FFFFFF"/>
        </w:rPr>
        <w:t>t</w:t>
      </w:r>
      <w:r>
        <w:t xml:space="preserve">his project was brought to the existence for the purpose of creating an information system of inpatient care reimbursement called CZ-DRG (diagnosis related group) and by its implementation there will be higher </w:t>
      </w:r>
      <w:r>
        <w:lastRenderedPageBreak/>
        <w:t>effectivity in management, controlling and optimization of distribution of financial flows in the health care.</w:t>
      </w:r>
    </w:p>
    <w:p w14:paraId="7001FC9F" w14:textId="765A1EDB" w:rsidR="00CA5CA6" w:rsidRPr="00FD77CA" w:rsidRDefault="00CA5CA6" w:rsidP="00BB3AF0">
      <w:pPr>
        <w:pStyle w:val="Dalodstavce"/>
        <w:rPr>
          <w:color w:val="0A0A0A"/>
          <w:shd w:val="clear" w:color="auto" w:fill="FFFFFF"/>
        </w:rPr>
      </w:pPr>
      <w:r>
        <w:t xml:space="preserve">The main goal is to build a long-term data, </w:t>
      </w:r>
      <w:r w:rsidRPr="006E4B38">
        <w:t>information and personnel base for the optimization and continuous cultivation of the system in the Czech Republic and to increase the predictive ability and effectiveness of reimbursement mechanisms for health</w:t>
      </w:r>
      <w:r>
        <w:t xml:space="preserve"> </w:t>
      </w:r>
      <w:r w:rsidRPr="006E4B38">
        <w:t>car</w:t>
      </w:r>
      <w:r>
        <w:t>e</w:t>
      </w:r>
      <w:r w:rsidRPr="006E4B38">
        <w:t>.</w:t>
      </w:r>
      <w:r>
        <w:t xml:space="preserve"> For achieving the main goal a Competence Centre and a representative network of reference hospitals had to be built and now it consists 49 hospitals, methodologies for evaluation of hospital cases, electronic and database tools  for the implementation of the system had to be developed and verified in a representative network of reference hospitals, a new classification of hospitalization procedures had to be formed, the DRG classification system has to be redefined and a new coder</w:t>
      </w:r>
      <w:r>
        <w:rPr>
          <w:lang w:val="en-US"/>
        </w:rPr>
        <w:t>’s manual had to be designed</w:t>
      </w:r>
      <w:commentRangeStart w:id="52"/>
      <w:r>
        <w:rPr>
          <w:lang w:val="en-US"/>
        </w:rPr>
        <w:t>.</w:t>
      </w:r>
      <w:commentRangeEnd w:id="52"/>
      <w:r>
        <w:rPr>
          <w:rStyle w:val="Odkaznakoment"/>
        </w:rPr>
        <w:commentReference w:id="52"/>
      </w:r>
      <w:r>
        <w:rPr>
          <w:lang w:val="en-US"/>
        </w:rPr>
        <w:t xml:space="preserve"> The redefined DRG classification system can be found on </w:t>
      </w:r>
      <w:hyperlink r:id="rId36" w:history="1">
        <w:r>
          <w:rPr>
            <w:rStyle w:val="Hypertextovodkaz"/>
          </w:rPr>
          <w:t>https://drg.uzis.cz/klasifikace-pripadu/web/</w:t>
        </w:r>
      </w:hyperlink>
      <w:r>
        <w:t xml:space="preserve">. </w:t>
      </w:r>
    </w:p>
    <w:p w14:paraId="17455507" w14:textId="3075E1B8" w:rsidR="00CA5CA6" w:rsidRPr="006E77DF" w:rsidRDefault="00CA5CA6" w:rsidP="00BB3AF0">
      <w:pPr>
        <w:pStyle w:val="Dalodstavce"/>
        <w:rPr>
          <w:shd w:val="clear" w:color="auto" w:fill="FFFFFF"/>
        </w:rPr>
      </w:pPr>
      <w:r>
        <w:rPr>
          <w:color w:val="0A0A0A"/>
          <w:shd w:val="clear" w:color="auto" w:fill="FFFFFF"/>
        </w:rPr>
        <w:t>“</w:t>
      </w:r>
      <w:r w:rsidRPr="00D94C77">
        <w:rPr>
          <w:b/>
          <w:bCs/>
          <w:shd w:val="clear" w:color="auto" w:fill="FFFFFF"/>
          <w:rPrChange w:id="53" w:author="Hoa Vu Thu" w:date="2020-03-24T21:59:00Z">
            <w:rPr>
              <w:shd w:val="clear" w:color="auto" w:fill="FFFFFF"/>
            </w:rPr>
          </w:rPrChange>
        </w:rPr>
        <w:t>Centre for the Development of the Technology Platform of National Health Information System Registers, Modernization of their Content Extraction and Extension of their Information Capacity</w:t>
      </w:r>
      <w:r>
        <w:rPr>
          <w:shd w:val="clear" w:color="auto" w:fill="FFFFFF"/>
        </w:rPr>
        <w:t>”</w:t>
      </w:r>
      <w:r>
        <w:rPr>
          <w:color w:val="0A0A0A"/>
          <w:shd w:val="clear" w:color="auto" w:fill="FFFFFF"/>
        </w:rPr>
        <w:t xml:space="preserve"> - the target of this project is </w:t>
      </w:r>
      <w:r w:rsidRPr="00BB3AF0">
        <w:rPr>
          <w:color w:val="0A0A0A"/>
          <w:shd w:val="clear" w:color="auto" w:fill="FFFFFF"/>
          <w:lang w:val="en-US"/>
        </w:rPr>
        <w:t xml:space="preserve">methodological development </w:t>
      </w:r>
      <w:r w:rsidR="00BB3AF0" w:rsidRPr="00BB3AF0">
        <w:rPr>
          <w:color w:val="0A0A0A"/>
          <w:shd w:val="clear" w:color="auto" w:fill="FFFFFF"/>
          <w:lang w:val="en-US"/>
        </w:rPr>
        <w:t>of NHIS, increase</w:t>
      </w:r>
      <w:r w:rsidRPr="00BB3AF0">
        <w:rPr>
          <w:color w:val="0A0A0A"/>
          <w:shd w:val="clear" w:color="auto" w:fill="FFFFFF"/>
          <w:lang w:val="en-US"/>
        </w:rPr>
        <w:t xml:space="preserve"> its information</w:t>
      </w:r>
      <w:r>
        <w:rPr>
          <w:color w:val="0A0A0A"/>
          <w:shd w:val="clear" w:color="auto" w:fill="FFFFFF"/>
        </w:rPr>
        <w:t xml:space="preserve"> capacity and value and </w:t>
      </w:r>
      <w:r w:rsidR="00BB3AF0">
        <w:rPr>
          <w:color w:val="0A0A0A"/>
          <w:shd w:val="clear" w:color="auto" w:fill="FFFFFF"/>
        </w:rPr>
        <w:t>also development</w:t>
      </w:r>
      <w:r>
        <w:rPr>
          <w:color w:val="0A0A0A"/>
          <w:shd w:val="clear" w:color="auto" w:fill="FFFFFF"/>
        </w:rPr>
        <w:t xml:space="preserve"> of necessary supporting software applications and components. It will also contribute to more efficient collection of data, better usage of information by the state administration and overall development of the system of departmental registries NHIS. </w:t>
      </w:r>
    </w:p>
    <w:p w14:paraId="483DA240" w14:textId="48F8B1D3" w:rsidR="00CA5CA6" w:rsidRDefault="00BB3AF0" w:rsidP="00BB3AF0">
      <w:pPr>
        <w:pStyle w:val="Nadpis2"/>
        <w:rPr>
          <w:lang w:val="en-US"/>
        </w:rPr>
      </w:pPr>
      <w:bookmarkStart w:id="54" w:name="_Toc31621700"/>
      <w:commentRangeStart w:id="55"/>
      <w:r>
        <w:rPr>
          <w:lang w:val="en-US"/>
        </w:rPr>
        <w:t>Natural language processing in health care</w:t>
      </w:r>
      <w:commentRangeEnd w:id="55"/>
      <w:r w:rsidR="00081D20">
        <w:rPr>
          <w:rStyle w:val="Odkaznakoment"/>
          <w:rFonts w:ascii="Times New Roman" w:eastAsiaTheme="minorHAnsi" w:hAnsi="Times New Roman" w:cstheme="minorBidi"/>
          <w:iCs w:val="0"/>
          <w:color w:val="auto"/>
          <w:lang w:val="cs-CZ" w:eastAsia="en-US"/>
        </w:rPr>
        <w:commentReference w:id="55"/>
      </w:r>
      <w:bookmarkEnd w:id="54"/>
    </w:p>
    <w:p w14:paraId="07CACE1D" w14:textId="00F4CC4D" w:rsidR="00081D20" w:rsidRDefault="00CF3B99" w:rsidP="00081D20">
      <w:pPr>
        <w:pStyle w:val="Odstavec1"/>
        <w:rPr>
          <w:lang w:val="en-US"/>
        </w:rPr>
      </w:pPr>
      <w:commentRangeStart w:id="56"/>
      <w:r>
        <w:t>Information that healthcare industry makes every day is usually stored in unstructured and non-standardized formats</w:t>
      </w:r>
      <w:commentRangeEnd w:id="56"/>
      <w:r>
        <w:rPr>
          <w:rStyle w:val="Odkaznakoment"/>
          <w:rFonts w:ascii="Times New Roman" w:eastAsiaTheme="minorHAnsi" w:hAnsi="Times New Roman" w:cstheme="minorBidi"/>
          <w:lang w:val="cs-CZ" w:eastAsia="en-US"/>
        </w:rPr>
        <w:commentReference w:id="56"/>
      </w:r>
      <w:r>
        <w:t xml:space="preserve">. </w:t>
      </w:r>
      <w:r w:rsidR="00360F97">
        <w:t xml:space="preserve">They are composed of various grammatical </w:t>
      </w:r>
      <w:r w:rsidR="001D22F0">
        <w:t xml:space="preserve">structures, </w:t>
      </w:r>
      <w:r w:rsidR="00360F97">
        <w:t>expressions</w:t>
      </w:r>
      <w:r w:rsidR="001D22F0">
        <w:t>.</w:t>
      </w:r>
      <w:r w:rsidR="00360F97">
        <w:t xml:space="preserve"> </w:t>
      </w:r>
      <w:r>
        <w:t xml:space="preserve">This is </w:t>
      </w:r>
      <w:r w:rsidR="00AE110D">
        <w:t xml:space="preserve">when </w:t>
      </w:r>
      <w:r>
        <w:t xml:space="preserve">NLP techniques </w:t>
      </w:r>
      <w:r w:rsidR="00AE110D">
        <w:t>stepped in</w:t>
      </w:r>
      <w:r>
        <w:t>. They help to give some structure to narrative information. They</w:t>
      </w:r>
      <w:r>
        <w:rPr>
          <w:lang w:val="en-US"/>
        </w:rPr>
        <w:t xml:space="preserve"> are able to capture unstructured information</w:t>
      </w:r>
      <w:r w:rsidR="001D22F0">
        <w:rPr>
          <w:lang w:val="en-US"/>
        </w:rPr>
        <w:t xml:space="preserve"> by extracting relevant information</w:t>
      </w:r>
      <w:r>
        <w:rPr>
          <w:lang w:val="en-US"/>
        </w:rPr>
        <w:t xml:space="preserve">, analyze its grammatical </w:t>
      </w:r>
      <w:r w:rsidR="00C23422">
        <w:rPr>
          <w:lang w:val="en-US"/>
        </w:rPr>
        <w:t>structure, determine the meaning of the information and make it understood by computer’s language</w:t>
      </w:r>
      <w:r w:rsidR="00AF3BBE">
        <w:rPr>
          <w:lang w:val="en-US"/>
        </w:rPr>
        <w:t xml:space="preserve"> or in other words, they can interpret the meaning of unstructured text.</w:t>
      </w:r>
    </w:p>
    <w:p w14:paraId="476C4D85" w14:textId="48104116" w:rsidR="001D22F0" w:rsidRDefault="001D22F0" w:rsidP="001D22F0">
      <w:pPr>
        <w:pStyle w:val="Dalodstavce"/>
        <w:rPr>
          <w:ins w:id="57" w:author="Hoa Vu Thu" w:date="2020-03-17T23:25:00Z"/>
          <w:lang w:val="en-US"/>
        </w:rPr>
      </w:pPr>
      <w:r w:rsidRPr="00AE110D">
        <w:rPr>
          <w:highlight w:val="yellow"/>
          <w:lang w:val="en-US"/>
        </w:rPr>
        <w:t>#</w:t>
      </w:r>
      <w:commentRangeStart w:id="58"/>
      <w:proofErr w:type="spellStart"/>
      <w:r w:rsidRPr="00AE110D">
        <w:rPr>
          <w:highlight w:val="yellow"/>
          <w:lang w:val="en-US"/>
        </w:rPr>
        <w:t>priklady</w:t>
      </w:r>
      <w:proofErr w:type="spellEnd"/>
      <w:r w:rsidRPr="00AE110D">
        <w:rPr>
          <w:highlight w:val="yellow"/>
          <w:lang w:val="en-US"/>
        </w:rPr>
        <w:t xml:space="preserve"> </w:t>
      </w:r>
      <w:commentRangeEnd w:id="58"/>
      <w:r w:rsidR="006D23B5">
        <w:rPr>
          <w:rStyle w:val="Odkaznakoment"/>
          <w:rFonts w:ascii="Times New Roman" w:eastAsiaTheme="minorHAnsi" w:hAnsi="Times New Roman" w:cstheme="minorBidi"/>
          <w:lang w:val="cs-CZ" w:eastAsia="en-US"/>
        </w:rPr>
        <w:commentReference w:id="58"/>
      </w:r>
      <w:r w:rsidRPr="00AE110D">
        <w:rPr>
          <w:highlight w:val="yellow"/>
          <w:lang w:val="en-US"/>
        </w:rPr>
        <w:t xml:space="preserve">s </w:t>
      </w:r>
      <w:proofErr w:type="spellStart"/>
      <w:r w:rsidRPr="00AE110D">
        <w:rPr>
          <w:highlight w:val="yellow"/>
          <w:lang w:val="en-US"/>
        </w:rPr>
        <w:t>clankami</w:t>
      </w:r>
      <w:proofErr w:type="spellEnd"/>
      <w:r w:rsidRPr="00AE110D">
        <w:rPr>
          <w:highlight w:val="yellow"/>
          <w:lang w:val="en-US"/>
        </w:rPr>
        <w:t xml:space="preserve"> </w:t>
      </w:r>
      <w:proofErr w:type="spellStart"/>
      <w:r w:rsidRPr="00AE110D">
        <w:rPr>
          <w:highlight w:val="yellow"/>
          <w:lang w:val="en-US"/>
        </w:rPr>
        <w:t>odcitovanymi</w:t>
      </w:r>
      <w:proofErr w:type="spellEnd"/>
      <w:r>
        <w:rPr>
          <w:lang w:val="en-US"/>
        </w:rPr>
        <w:t xml:space="preserve"> </w:t>
      </w:r>
    </w:p>
    <w:p w14:paraId="329DCD53" w14:textId="766BE65F" w:rsidR="00636D11" w:rsidRPr="00AA0D23" w:rsidRDefault="00636D11" w:rsidP="001D22F0">
      <w:pPr>
        <w:pStyle w:val="Dalodstavce"/>
        <w:rPr>
          <w:lang w:val="en-US"/>
        </w:rPr>
      </w:pPr>
      <w:commentRangeStart w:id="59"/>
      <w:ins w:id="60" w:author="Hoa Vu Thu" w:date="2020-03-17T23:27:00Z">
        <w:r>
          <w:rPr>
            <w:lang w:val="en-US"/>
          </w:rPr>
          <w:lastRenderedPageBreak/>
          <w:t>One of widely use of NLP is to cr</w:t>
        </w:r>
      </w:ins>
      <w:ins w:id="61" w:author="Hoa Vu Thu" w:date="2020-03-17T23:36:00Z">
        <w:r w:rsidR="00E97B33">
          <w:rPr>
            <w:lang w:val="en-US"/>
          </w:rPr>
          <w:t>e</w:t>
        </w:r>
      </w:ins>
      <w:ins w:id="62" w:author="Hoa Vu Thu" w:date="2020-03-17T23:27:00Z">
        <w:r>
          <w:rPr>
            <w:lang w:val="en-US"/>
          </w:rPr>
          <w:t>ate a chatbot</w:t>
        </w:r>
      </w:ins>
      <w:ins w:id="63" w:author="Hoa Vu Thu" w:date="2020-03-17T23:36:00Z">
        <w:r w:rsidR="00E97B33">
          <w:rPr>
            <w:lang w:val="en-US"/>
          </w:rPr>
          <w:t>.</w:t>
        </w:r>
      </w:ins>
      <w:ins w:id="64" w:author="Hoa Vu Thu" w:date="2020-03-17T23:37:00Z">
        <w:r w:rsidR="00E97B33">
          <w:rPr>
            <w:lang w:val="en-US"/>
          </w:rPr>
          <w:t xml:space="preserve"> They can play an important role in</w:t>
        </w:r>
      </w:ins>
      <w:ins w:id="65" w:author="Hoa Vu Thu" w:date="2020-03-17T23:38:00Z">
        <w:r w:rsidR="00E97B33">
          <w:rPr>
            <w:lang w:val="en-US"/>
          </w:rPr>
          <w:t xml:space="preserve"> medical care, they can assist clinicians during consultations, support consumers with behavior change </w:t>
        </w:r>
      </w:ins>
      <w:ins w:id="66" w:author="Hoa Vu Thu" w:date="2020-03-17T23:39:00Z">
        <w:r w:rsidR="00E97B33">
          <w:rPr>
            <w:lang w:val="en-US"/>
          </w:rPr>
          <w:t>challenges or assist patients in their living environment</w:t>
        </w:r>
      </w:ins>
      <w:commentRangeEnd w:id="59"/>
      <w:ins w:id="67" w:author="Hoa Vu Thu" w:date="2020-03-17T23:48:00Z">
        <w:r w:rsidR="00BC508C">
          <w:rPr>
            <w:rStyle w:val="Odkaznakoment"/>
            <w:rFonts w:ascii="Times New Roman" w:eastAsiaTheme="minorHAnsi" w:hAnsi="Times New Roman" w:cstheme="minorBidi"/>
            <w:lang w:val="cs-CZ" w:eastAsia="en-US"/>
          </w:rPr>
          <w:commentReference w:id="59"/>
        </w:r>
      </w:ins>
      <w:ins w:id="68" w:author="Hoa Vu Thu" w:date="2020-03-17T23:39:00Z">
        <w:r w:rsidR="00E97B33">
          <w:rPr>
            <w:lang w:val="en-US"/>
          </w:rPr>
          <w:t>.</w:t>
        </w:r>
      </w:ins>
      <w:ins w:id="69" w:author="Hoa Vu Thu" w:date="2020-03-17T23:47:00Z">
        <w:r w:rsidR="00BC508C">
          <w:rPr>
            <w:lang w:val="en-US"/>
          </w:rPr>
          <w:t xml:space="preserve"> </w:t>
        </w:r>
      </w:ins>
      <w:commentRangeStart w:id="70"/>
      <w:ins w:id="71" w:author="Hoa Vu Thu" w:date="2020-03-17T23:48:00Z">
        <w:r w:rsidR="00BC508C">
          <w:rPr>
            <w:lang w:val="en-US"/>
          </w:rPr>
          <w:t>This can lead to reduction of the workload</w:t>
        </w:r>
      </w:ins>
      <w:ins w:id="72" w:author="Hoa Vu Thu" w:date="2020-03-18T00:05:00Z">
        <w:r w:rsidR="001917EF">
          <w:rPr>
            <w:lang w:val="en-US"/>
          </w:rPr>
          <w:t xml:space="preserve"> of</w:t>
        </w:r>
      </w:ins>
      <w:ins w:id="73" w:author="Hoa Vu Thu" w:date="2020-03-17T23:48:00Z">
        <w:r w:rsidR="00BC508C">
          <w:rPr>
            <w:lang w:val="en-US"/>
          </w:rPr>
          <w:t xml:space="preserve"> medical staffs</w:t>
        </w:r>
        <w:commentRangeStart w:id="74"/>
        <w:r w:rsidR="00BC508C">
          <w:rPr>
            <w:lang w:val="en-US"/>
          </w:rPr>
          <w:t>.</w:t>
        </w:r>
      </w:ins>
      <w:ins w:id="75" w:author="Hoa Vu Thu" w:date="2020-03-18T00:46:00Z">
        <w:r w:rsidR="00CF4392">
          <w:rPr>
            <w:lang w:val="en-US"/>
          </w:rPr>
          <w:t xml:space="preserve"> </w:t>
        </w:r>
      </w:ins>
      <w:commentRangeStart w:id="76"/>
      <w:ins w:id="77" w:author="Hoa Vu Thu" w:date="2020-03-18T00:47:00Z">
        <w:r w:rsidR="005449EF">
          <w:rPr>
            <w:lang w:val="en-US"/>
          </w:rPr>
          <w:t xml:space="preserve">By extracting information from clinical </w:t>
        </w:r>
      </w:ins>
      <w:ins w:id="78" w:author="Hoa Vu Thu" w:date="2020-03-18T00:48:00Z">
        <w:r w:rsidR="005449EF">
          <w:rPr>
            <w:lang w:val="en-US"/>
          </w:rPr>
          <w:t xml:space="preserve">notes, it is possible to </w:t>
        </w:r>
      </w:ins>
      <w:ins w:id="79" w:author="Hoa Vu Thu" w:date="2020-03-18T00:46:00Z">
        <w:r w:rsidR="00CF4392">
          <w:rPr>
            <w:lang w:val="en-US"/>
          </w:rPr>
          <w:t xml:space="preserve">identify </w:t>
        </w:r>
        <w:r w:rsidR="005449EF">
          <w:rPr>
            <w:lang w:val="en-US"/>
          </w:rPr>
          <w:t>cardiovascular risks factor</w:t>
        </w:r>
      </w:ins>
      <w:commentRangeEnd w:id="76"/>
      <w:ins w:id="80" w:author="Hoa Vu Thu" w:date="2020-03-18T00:48:00Z">
        <w:r w:rsidR="005449EF">
          <w:rPr>
            <w:rStyle w:val="Odkaznakoment"/>
            <w:rFonts w:ascii="Times New Roman" w:eastAsiaTheme="minorHAnsi" w:hAnsi="Times New Roman" w:cstheme="minorBidi"/>
            <w:lang w:val="cs-CZ" w:eastAsia="en-US"/>
          </w:rPr>
          <w:commentReference w:id="76"/>
        </w:r>
      </w:ins>
      <w:ins w:id="81" w:author="Hoa Vu Thu" w:date="2020-03-18T00:47:00Z">
        <w:r w:rsidR="005449EF">
          <w:rPr>
            <w:lang w:val="en-US"/>
          </w:rPr>
          <w:t>.</w:t>
        </w:r>
      </w:ins>
      <w:ins w:id="82" w:author="Hoa Vu Thu" w:date="2020-03-17T23:48:00Z">
        <w:r w:rsidR="00BC508C">
          <w:rPr>
            <w:lang w:val="en-US"/>
          </w:rPr>
          <w:t xml:space="preserve"> </w:t>
        </w:r>
      </w:ins>
      <w:commentRangeEnd w:id="70"/>
      <w:ins w:id="83" w:author="Hoa Vu Thu" w:date="2020-03-17T23:49:00Z">
        <w:r w:rsidR="00BC508C">
          <w:rPr>
            <w:rStyle w:val="Odkaznakoment"/>
            <w:rFonts w:ascii="Times New Roman" w:eastAsiaTheme="minorHAnsi" w:hAnsi="Times New Roman" w:cstheme="minorBidi"/>
            <w:lang w:val="cs-CZ" w:eastAsia="en-US"/>
          </w:rPr>
          <w:commentReference w:id="70"/>
        </w:r>
      </w:ins>
      <w:ins w:id="84" w:author="Hoa Vu Thu" w:date="2020-03-18T00:02:00Z">
        <w:r w:rsidR="001917EF">
          <w:rPr>
            <w:lang w:val="en-US"/>
          </w:rPr>
          <w:t xml:space="preserve">Analyzing </w:t>
        </w:r>
      </w:ins>
      <w:ins w:id="85" w:author="Hoa Vu Thu" w:date="2020-03-18T00:03:00Z">
        <w:r w:rsidR="001917EF">
          <w:rPr>
            <w:lang w:val="en-US"/>
          </w:rPr>
          <w:t>responds of</w:t>
        </w:r>
      </w:ins>
      <w:ins w:id="86" w:author="Hoa Vu Thu" w:date="2020-03-18T00:04:00Z">
        <w:r w:rsidR="001917EF">
          <w:rPr>
            <w:lang w:val="en-US"/>
          </w:rPr>
          <w:t xml:space="preserve"> mental and physical health </w:t>
        </w:r>
      </w:ins>
      <w:ins w:id="87" w:author="Hoa Vu Thu" w:date="2020-03-18T00:07:00Z">
        <w:r w:rsidR="001917EF">
          <w:rPr>
            <w:lang w:val="en-US"/>
          </w:rPr>
          <w:t xml:space="preserve">it is possible to predict suicide </w:t>
        </w:r>
      </w:ins>
      <w:ins w:id="88" w:author="Hoa Vu Thu" w:date="2020-03-18T00:08:00Z">
        <w:r w:rsidR="001917EF">
          <w:rPr>
            <w:lang w:val="en-US"/>
          </w:rPr>
          <w:t>of patient after a psychiatric treatment.</w:t>
        </w:r>
      </w:ins>
      <w:commentRangeEnd w:id="74"/>
      <w:ins w:id="89" w:author="Hoa Vu Thu" w:date="2020-03-18T00:10:00Z">
        <w:r w:rsidR="001917EF">
          <w:rPr>
            <w:rStyle w:val="Odkaznakoment"/>
            <w:rFonts w:ascii="Times New Roman" w:eastAsiaTheme="minorHAnsi" w:hAnsi="Times New Roman" w:cstheme="minorBidi"/>
            <w:lang w:val="cs-CZ" w:eastAsia="en-US"/>
          </w:rPr>
          <w:commentReference w:id="74"/>
        </w:r>
      </w:ins>
    </w:p>
    <w:p w14:paraId="457585DA" w14:textId="1959B95C" w:rsidR="00137E9D" w:rsidRPr="001D22F0" w:rsidRDefault="001D22F0" w:rsidP="00E97ADB">
      <w:pPr>
        <w:pStyle w:val="Dalodstavce"/>
        <w:rPr>
          <w:lang w:val="en-US"/>
        </w:rPr>
      </w:pPr>
      <w:r>
        <w:rPr>
          <w:lang w:val="en-US"/>
        </w:rPr>
        <w:t>There are still many challenges of NLP in health care. One of them is incompatible vocabulary</w:t>
      </w:r>
      <w:r w:rsidR="00137E9D">
        <w:rPr>
          <w:lang w:val="en-US"/>
        </w:rPr>
        <w:t xml:space="preserve"> meaning </w:t>
      </w:r>
      <w:commentRangeStart w:id="90"/>
      <w:r w:rsidR="00137E9D">
        <w:rPr>
          <w:lang w:val="en-US"/>
        </w:rPr>
        <w:t xml:space="preserve">one concept can be expressed by multiple concepts </w:t>
      </w:r>
      <w:commentRangeEnd w:id="90"/>
      <w:r w:rsidR="00137E9D">
        <w:rPr>
          <w:rStyle w:val="Odkaznakoment"/>
          <w:rFonts w:ascii="Times New Roman" w:eastAsiaTheme="minorHAnsi" w:hAnsi="Times New Roman" w:cstheme="minorBidi"/>
          <w:lang w:val="cs-CZ" w:eastAsia="en-US"/>
        </w:rPr>
        <w:commentReference w:id="90"/>
      </w:r>
      <w:r w:rsidR="00137E9D">
        <w:rPr>
          <w:lang w:val="en-US"/>
        </w:rPr>
        <w:t>or vice versa for abbreviations.</w:t>
      </w:r>
      <w:r>
        <w:rPr>
          <w:lang w:val="en-US"/>
        </w:rPr>
        <w:t xml:space="preserve"> For example</w:t>
      </w:r>
      <w:r w:rsidR="00137E9D">
        <w:rPr>
          <w:lang w:val="en-US"/>
        </w:rPr>
        <w:t>,</w:t>
      </w:r>
      <w:r>
        <w:rPr>
          <w:lang w:val="en-US"/>
        </w:rPr>
        <w:t xml:space="preserve"> the abbreviation APC can refer to </w:t>
      </w:r>
      <w:r w:rsidR="00137E9D">
        <w:rPr>
          <w:lang w:val="en-US"/>
        </w:rPr>
        <w:t>Activated Protein C, Advanced Pancreatic Cancer or Antibody Producing Cells.</w:t>
      </w:r>
      <w:ins w:id="91" w:author="Hoa Vu Thu" w:date="2020-03-18T00:23:00Z">
        <w:r w:rsidR="00AA0D23">
          <w:rPr>
            <w:lang w:val="en-US"/>
          </w:rPr>
          <w:t xml:space="preserve"> In some cases, tokenization can be a problem</w:t>
        </w:r>
        <w:commentRangeStart w:id="92"/>
        <w:r w:rsidR="00AA0D23">
          <w:rPr>
            <w:lang w:val="en-US"/>
          </w:rPr>
          <w:t xml:space="preserve">. Some words can contain hyphens (N-acetylcysteine) or slashes (10 mg/day). </w:t>
        </w:r>
      </w:ins>
      <w:commentRangeEnd w:id="92"/>
      <w:ins w:id="93" w:author="Hoa Vu Thu" w:date="2020-03-18T00:26:00Z">
        <w:r w:rsidR="00AA0D23">
          <w:rPr>
            <w:rStyle w:val="Odkaznakoment"/>
            <w:rFonts w:ascii="Times New Roman" w:eastAsiaTheme="minorHAnsi" w:hAnsi="Times New Roman" w:cstheme="minorBidi"/>
            <w:lang w:val="cs-CZ" w:eastAsia="en-US"/>
          </w:rPr>
          <w:commentReference w:id="92"/>
        </w:r>
      </w:ins>
      <w:del w:id="94" w:author="Hoa Vu Thu" w:date="2020-03-18T00:23:00Z">
        <w:r w:rsidR="00E97ADB" w:rsidDel="00AA0D23">
          <w:rPr>
            <w:lang w:val="en-US"/>
          </w:rPr>
          <w:delText xml:space="preserve"> </w:delText>
        </w:r>
      </w:del>
      <w:r w:rsidR="001D70F7">
        <w:rPr>
          <w:lang w:val="en-US"/>
        </w:rPr>
        <w:t>T</w:t>
      </w:r>
      <w:r w:rsidR="00137E9D">
        <w:rPr>
          <w:lang w:val="en-US"/>
        </w:rPr>
        <w:t>ext can</w:t>
      </w:r>
      <w:ins w:id="95" w:author="Hoa Vu Thu" w:date="2020-03-18T00:23:00Z">
        <w:r w:rsidR="00AA0D23">
          <w:rPr>
            <w:lang w:val="en-US"/>
          </w:rPr>
          <w:t xml:space="preserve"> also</w:t>
        </w:r>
      </w:ins>
      <w:r w:rsidR="00137E9D">
        <w:rPr>
          <w:lang w:val="en-US"/>
        </w:rPr>
        <w:t xml:space="preserve"> contain spelling errors like “</w:t>
      </w:r>
      <w:proofErr w:type="spellStart"/>
      <w:r w:rsidR="00137E9D">
        <w:rPr>
          <w:lang w:val="en-US"/>
        </w:rPr>
        <w:t>hyprtension</w:t>
      </w:r>
      <w:proofErr w:type="spellEnd"/>
      <w:r w:rsidR="00137E9D">
        <w:rPr>
          <w:lang w:val="en-US"/>
        </w:rPr>
        <w:t>” which can refer to hypertension or</w:t>
      </w:r>
      <w:r w:rsidR="00F87CD1">
        <w:rPr>
          <w:lang w:val="en-US"/>
        </w:rPr>
        <w:t xml:space="preserve"> </w:t>
      </w:r>
      <w:r w:rsidR="00E97ADB">
        <w:rPr>
          <w:lang w:val="en-US"/>
        </w:rPr>
        <w:t>hypotension, so it is often unclear</w:t>
      </w:r>
      <w:r w:rsidR="00137E9D">
        <w:rPr>
          <w:lang w:val="en-US"/>
        </w:rPr>
        <w:t>.</w:t>
      </w:r>
      <w:r w:rsidR="00395B67">
        <w:rPr>
          <w:lang w:val="en-US"/>
        </w:rPr>
        <w:t xml:space="preserve"> </w:t>
      </w:r>
      <w:r w:rsidR="001D70F7">
        <w:rPr>
          <w:lang w:val="en-US"/>
        </w:rPr>
        <w:t>Those are reasons</w:t>
      </w:r>
      <w:ins w:id="96" w:author="Hoa Vu Thu" w:date="2020-03-18T00:23:00Z">
        <w:r w:rsidR="00AA0D23">
          <w:rPr>
            <w:lang w:val="en-US"/>
          </w:rPr>
          <w:t xml:space="preserve"> </w:t>
        </w:r>
      </w:ins>
      <w:del w:id="97" w:author="Hoa Vu Thu" w:date="2020-03-18T00:23:00Z">
        <w:r w:rsidR="001D70F7" w:rsidDel="00AA0D23">
          <w:rPr>
            <w:lang w:val="en-US"/>
          </w:rPr>
          <w:delText xml:space="preserve"> </w:delText>
        </w:r>
      </w:del>
      <w:r w:rsidR="001D70F7">
        <w:rPr>
          <w:lang w:val="en-US"/>
        </w:rPr>
        <w:t xml:space="preserve">why </w:t>
      </w:r>
      <w:r w:rsidR="00395B67">
        <w:rPr>
          <w:lang w:val="en-US"/>
        </w:rPr>
        <w:t xml:space="preserve">it is important to capture semantic similarity in medical text. </w:t>
      </w:r>
      <w:r w:rsidR="00137E9D">
        <w:rPr>
          <w:lang w:val="en-US"/>
        </w:rPr>
        <w:t xml:space="preserve"> </w:t>
      </w:r>
    </w:p>
    <w:p w14:paraId="2D818E1E" w14:textId="77777777" w:rsidR="00E97ADB" w:rsidRDefault="00CA5CA6" w:rsidP="00CA5CA6">
      <w:pPr>
        <w:pStyle w:val="Nadpis2"/>
      </w:pPr>
      <w:bookmarkStart w:id="98" w:name="_Toc28611031"/>
      <w:bookmarkStart w:id="99" w:name="_Toc28971484"/>
      <w:bookmarkStart w:id="100" w:name="_Toc31621701"/>
      <w:commentRangeStart w:id="101"/>
      <w:r>
        <w:t>Research questions</w:t>
      </w:r>
      <w:bookmarkEnd w:id="98"/>
      <w:bookmarkEnd w:id="99"/>
      <w:commentRangeEnd w:id="101"/>
      <w:r>
        <w:rPr>
          <w:rStyle w:val="Odkaznakoment"/>
          <w:rFonts w:eastAsiaTheme="minorHAnsi" w:cstheme="minorBidi"/>
          <w:color w:val="auto"/>
        </w:rPr>
        <w:commentReference w:id="101"/>
      </w:r>
      <w:bookmarkEnd w:id="100"/>
    </w:p>
    <w:p w14:paraId="1FD8C804" w14:textId="09C7E7BD" w:rsidR="00AE110D" w:rsidRDefault="00212813" w:rsidP="00CA5CA6">
      <w:pPr>
        <w:rPr>
          <w:lang w:val="en-US"/>
        </w:rPr>
      </w:pPr>
      <w:r>
        <w:rPr>
          <w:lang w:val="en-US"/>
        </w:rPr>
        <w:t xml:space="preserve">When </w:t>
      </w:r>
      <w:r w:rsidR="00E12506">
        <w:rPr>
          <w:lang w:val="en-US"/>
        </w:rPr>
        <w:t>solving problem</w:t>
      </w:r>
      <w:r>
        <w:rPr>
          <w:lang w:val="en-US"/>
        </w:rPr>
        <w:t xml:space="preserve"> there is a lot </w:t>
      </w:r>
      <w:r w:rsidR="00B1788B">
        <w:rPr>
          <w:lang w:val="en-US"/>
        </w:rPr>
        <w:t xml:space="preserve">of questions that need to be answered. </w:t>
      </w:r>
    </w:p>
    <w:p w14:paraId="6A308635" w14:textId="16A449DB" w:rsidR="00AE110D" w:rsidRDefault="001D70F7" w:rsidP="00AE110D">
      <w:pPr>
        <w:pStyle w:val="Odstavecseseznamem"/>
        <w:numPr>
          <w:ilvl w:val="0"/>
          <w:numId w:val="35"/>
        </w:numPr>
        <w:rPr>
          <w:lang w:val="en-US"/>
        </w:rPr>
      </w:pPr>
      <w:r w:rsidRPr="00AE110D">
        <w:rPr>
          <w:lang w:val="en-US"/>
        </w:rPr>
        <w:t>What kind of data is needed for this kind of problem</w:t>
      </w:r>
      <w:r w:rsidR="00E12506" w:rsidRPr="00AE110D">
        <w:rPr>
          <w:lang w:val="en-US"/>
        </w:rPr>
        <w:t xml:space="preserve"> and where to obtain them</w:t>
      </w:r>
      <w:r w:rsidRPr="00AE110D">
        <w:rPr>
          <w:lang w:val="en-US"/>
        </w:rPr>
        <w:t>?</w:t>
      </w:r>
    </w:p>
    <w:p w14:paraId="37B22682" w14:textId="317A2E0C" w:rsidR="006D23B5" w:rsidRDefault="006D23B5" w:rsidP="00AE110D">
      <w:pPr>
        <w:pStyle w:val="Odstavecseseznamem"/>
        <w:numPr>
          <w:ilvl w:val="0"/>
          <w:numId w:val="35"/>
        </w:numPr>
        <w:rPr>
          <w:lang w:val="en-US"/>
        </w:rPr>
      </w:pPr>
      <w:r>
        <w:rPr>
          <w:lang w:val="en-US"/>
        </w:rPr>
        <w:t xml:space="preserve">Is it necessary to preprocess data? </w:t>
      </w:r>
    </w:p>
    <w:p w14:paraId="7DA1026A" w14:textId="38828FA9" w:rsidR="00AE110D" w:rsidRDefault="001D70F7" w:rsidP="00AE110D">
      <w:pPr>
        <w:pStyle w:val="Odstavecseseznamem"/>
        <w:numPr>
          <w:ilvl w:val="0"/>
          <w:numId w:val="35"/>
        </w:numPr>
        <w:rPr>
          <w:lang w:val="en-US"/>
        </w:rPr>
      </w:pPr>
      <w:r w:rsidRPr="00AE110D">
        <w:rPr>
          <w:lang w:val="en-US"/>
        </w:rPr>
        <w:t>What is a minimum of observations/documents</w:t>
      </w:r>
      <w:r w:rsidR="00AE110D" w:rsidRPr="00AE110D">
        <w:rPr>
          <w:lang w:val="en-US"/>
        </w:rPr>
        <w:t xml:space="preserve"> for training model </w:t>
      </w:r>
      <w:r w:rsidR="00A7096F" w:rsidRPr="00AE110D">
        <w:rPr>
          <w:lang w:val="en-US"/>
        </w:rPr>
        <w:t xml:space="preserve">successfully </w:t>
      </w:r>
      <w:r w:rsidR="00AE110D" w:rsidRPr="00AE110D">
        <w:rPr>
          <w:lang w:val="en-US"/>
        </w:rPr>
        <w:t>and not overfitted it</w:t>
      </w:r>
      <w:r w:rsidRPr="00AE110D">
        <w:rPr>
          <w:lang w:val="en-US"/>
        </w:rPr>
        <w:t>?</w:t>
      </w:r>
      <w:r w:rsidR="00E12506" w:rsidRPr="00AE110D">
        <w:rPr>
          <w:lang w:val="en-US"/>
        </w:rPr>
        <w:t xml:space="preserve"> </w:t>
      </w:r>
    </w:p>
    <w:p w14:paraId="15A9C30E" w14:textId="77777777" w:rsidR="00AE110D" w:rsidRDefault="001D70F7" w:rsidP="00AE110D">
      <w:pPr>
        <w:pStyle w:val="Odstavecseseznamem"/>
        <w:numPr>
          <w:ilvl w:val="0"/>
          <w:numId w:val="35"/>
        </w:numPr>
        <w:rPr>
          <w:lang w:val="en-US"/>
        </w:rPr>
      </w:pPr>
      <w:r w:rsidRPr="00AE110D">
        <w:rPr>
          <w:lang w:val="en-US"/>
        </w:rPr>
        <w:t>What model is best suited</w:t>
      </w:r>
      <w:r w:rsidR="00E12506" w:rsidRPr="00AE110D">
        <w:rPr>
          <w:lang w:val="en-US"/>
        </w:rPr>
        <w:t xml:space="preserve"> </w:t>
      </w:r>
      <w:r w:rsidR="00AE110D" w:rsidRPr="00AE110D">
        <w:rPr>
          <w:lang w:val="en-US"/>
        </w:rPr>
        <w:t>for this type data and problem?</w:t>
      </w:r>
    </w:p>
    <w:p w14:paraId="0E692ACB" w14:textId="77777777" w:rsidR="006D23B5" w:rsidRDefault="00AE110D" w:rsidP="00AE110D">
      <w:pPr>
        <w:pStyle w:val="Odstavecseseznamem"/>
        <w:numPr>
          <w:ilvl w:val="0"/>
          <w:numId w:val="35"/>
        </w:numPr>
        <w:rPr>
          <w:lang w:val="en-US"/>
        </w:rPr>
      </w:pPr>
      <w:r>
        <w:rPr>
          <w:lang w:val="en-US"/>
        </w:rPr>
        <w:t>Is it better to use a supervised model or an unsupervised model?</w:t>
      </w:r>
    </w:p>
    <w:p w14:paraId="368FCB79" w14:textId="14355D71" w:rsidR="00AE110D" w:rsidRDefault="006D23B5" w:rsidP="00AE110D">
      <w:pPr>
        <w:pStyle w:val="Odstavecseseznamem"/>
        <w:numPr>
          <w:ilvl w:val="0"/>
          <w:numId w:val="35"/>
        </w:numPr>
        <w:rPr>
          <w:lang w:val="en-US"/>
        </w:rPr>
      </w:pPr>
      <w:r>
        <w:rPr>
          <w:lang w:val="en-US"/>
        </w:rPr>
        <w:t>Is it relevant to use pre-trained models or there has to be created new model?</w:t>
      </w:r>
      <w:r w:rsidR="00AE110D">
        <w:rPr>
          <w:lang w:val="en-US"/>
        </w:rPr>
        <w:t xml:space="preserve"> </w:t>
      </w:r>
    </w:p>
    <w:p w14:paraId="0E24D45A" w14:textId="647E7372" w:rsidR="00A7096F" w:rsidRDefault="00A7096F" w:rsidP="00AE110D">
      <w:pPr>
        <w:pStyle w:val="Odstavecseseznamem"/>
        <w:numPr>
          <w:ilvl w:val="0"/>
          <w:numId w:val="35"/>
        </w:numPr>
        <w:rPr>
          <w:lang w:val="en-US"/>
        </w:rPr>
      </w:pPr>
      <w:r>
        <w:rPr>
          <w:lang w:val="en-US"/>
        </w:rPr>
        <w:t xml:space="preserve">How to improve models? </w:t>
      </w:r>
    </w:p>
    <w:p w14:paraId="621FB98C" w14:textId="5A1B87B6" w:rsidR="00A7096F" w:rsidRPr="006D23B5" w:rsidRDefault="006D23B5" w:rsidP="006D23B5">
      <w:pPr>
        <w:rPr>
          <w:lang w:val="en-GB"/>
        </w:rPr>
      </w:pPr>
      <w:r>
        <w:rPr>
          <w:lang w:val="en-US"/>
        </w:rPr>
        <w:t xml:space="preserve">All these questions </w:t>
      </w:r>
      <w:r w:rsidRPr="006D23B5">
        <w:rPr>
          <w:lang w:val="en-GB"/>
        </w:rPr>
        <w:t xml:space="preserve">were explored and in following </w:t>
      </w:r>
      <w:r>
        <w:rPr>
          <w:lang w:val="en-GB"/>
        </w:rPr>
        <w:t>chapters there will be explanation of the answer of every question.</w:t>
      </w:r>
    </w:p>
    <w:p w14:paraId="396592EF" w14:textId="77777777" w:rsidR="00A7096F" w:rsidRPr="00A7096F" w:rsidRDefault="00A7096F" w:rsidP="00A7096F">
      <w:pPr>
        <w:rPr>
          <w:lang w:val="en-US"/>
        </w:rPr>
      </w:pPr>
    </w:p>
    <w:p w14:paraId="3C5E07AF" w14:textId="77777777" w:rsidR="00A7096F" w:rsidRPr="00A7096F" w:rsidRDefault="00A7096F" w:rsidP="00A7096F">
      <w:pPr>
        <w:rPr>
          <w:lang w:val="en-US"/>
        </w:rPr>
      </w:pPr>
    </w:p>
    <w:p w14:paraId="5D210CDB" w14:textId="3E2076A2" w:rsidR="00CA5CA6" w:rsidRPr="00AE110D" w:rsidRDefault="00CA5CA6" w:rsidP="00AE110D">
      <w:pPr>
        <w:rPr>
          <w:lang w:val="en-US"/>
        </w:rPr>
      </w:pPr>
      <w:r w:rsidRPr="00AE110D">
        <w:rPr>
          <w:lang w:val="en-US"/>
        </w:rPr>
        <w:br w:type="page"/>
      </w:r>
    </w:p>
    <w:p w14:paraId="57F70D64" w14:textId="19C0EBC2" w:rsidR="00CA5CA6" w:rsidRDefault="00CA5CA6" w:rsidP="00CA5CA6">
      <w:pPr>
        <w:pStyle w:val="Nadpis1"/>
        <w:keepNext w:val="0"/>
        <w:keepLines w:val="0"/>
        <w:pageBreakBefore w:val="0"/>
        <w:suppressAutoHyphens w:val="0"/>
        <w:spacing w:before="100" w:beforeAutospacing="1" w:after="100" w:afterAutospacing="1" w:line="240" w:lineRule="auto"/>
        <w:ind w:left="720"/>
        <w:rPr>
          <w:ins w:id="102" w:author="Hoa Vu Thu" w:date="2020-03-24T20:01:00Z"/>
          <w:rFonts w:eastAsiaTheme="majorEastAsia"/>
          <w:lang w:val="en-US"/>
        </w:rPr>
      </w:pPr>
      <w:bookmarkStart w:id="103" w:name="_Toc28611032"/>
      <w:bookmarkStart w:id="104" w:name="_Toc28971485"/>
      <w:bookmarkStart w:id="105" w:name="_Toc31621702"/>
      <w:commentRangeStart w:id="106"/>
      <w:r w:rsidRPr="00E41449">
        <w:rPr>
          <w:rFonts w:eastAsiaTheme="majorEastAsia"/>
          <w:lang w:val="en-US"/>
        </w:rPr>
        <w:lastRenderedPageBreak/>
        <w:t>Methods</w:t>
      </w:r>
      <w:bookmarkEnd w:id="103"/>
      <w:bookmarkEnd w:id="104"/>
      <w:commentRangeEnd w:id="106"/>
      <w:r>
        <w:rPr>
          <w:rStyle w:val="Odkaznakoment"/>
          <w:rFonts w:eastAsiaTheme="minorHAnsi" w:cstheme="minorBidi"/>
          <w:b w:val="0"/>
          <w:bCs w:val="0"/>
          <w:lang w:eastAsia="en-US"/>
        </w:rPr>
        <w:commentReference w:id="106"/>
      </w:r>
      <w:bookmarkEnd w:id="105"/>
    </w:p>
    <w:p w14:paraId="1921257B" w14:textId="09EEEF0E" w:rsidR="00B94AA8" w:rsidRPr="00B94AA8" w:rsidDel="00821D9E" w:rsidRDefault="00B94AA8" w:rsidP="00821D9E">
      <w:pPr>
        <w:pStyle w:val="Odstavec1"/>
        <w:ind w:firstLine="360"/>
        <w:rPr>
          <w:del w:id="107" w:author="Hoa Vu Thu" w:date="2020-03-24T20:09:00Z"/>
          <w:rFonts w:eastAsiaTheme="majorEastAsia"/>
          <w:lang w:val="en-US"/>
          <w:rPrChange w:id="108" w:author="Hoa Vu Thu" w:date="2020-03-24T20:01:00Z">
            <w:rPr>
              <w:del w:id="109" w:author="Hoa Vu Thu" w:date="2020-03-24T20:09:00Z"/>
              <w:rFonts w:eastAsiaTheme="majorEastAsia"/>
              <w:lang w:val="en-US"/>
            </w:rPr>
          </w:rPrChange>
        </w:rPr>
        <w:pPrChange w:id="110" w:author="Hoa Vu Thu" w:date="2020-03-24T20:09:00Z">
          <w:pPr>
            <w:pStyle w:val="Nadpis1"/>
            <w:keepNext w:val="0"/>
            <w:keepLines w:val="0"/>
            <w:pageBreakBefore w:val="0"/>
            <w:suppressAutoHyphens w:val="0"/>
            <w:spacing w:before="100" w:beforeAutospacing="1" w:after="100" w:afterAutospacing="1" w:line="240" w:lineRule="auto"/>
            <w:ind w:left="720"/>
          </w:pPr>
        </w:pPrChange>
      </w:pPr>
      <w:ins w:id="111" w:author="Hoa Vu Thu" w:date="2020-03-24T20:01:00Z">
        <w:r>
          <w:rPr>
            <w:rFonts w:eastAsiaTheme="majorEastAsia"/>
            <w:lang w:val="en-US"/>
          </w:rPr>
          <w:t xml:space="preserve">This chapter </w:t>
        </w:r>
      </w:ins>
      <w:ins w:id="112" w:author="Hoa Vu Thu" w:date="2020-03-24T20:02:00Z">
        <w:r>
          <w:rPr>
            <w:rFonts w:eastAsiaTheme="majorEastAsia"/>
            <w:lang w:val="en-US"/>
          </w:rPr>
          <w:t>covers detailed description of used data, how these data w</w:t>
        </w:r>
      </w:ins>
      <w:ins w:id="113" w:author="Hoa Vu Thu" w:date="2020-03-24T20:03:00Z">
        <w:r>
          <w:rPr>
            <w:rFonts w:eastAsiaTheme="majorEastAsia"/>
            <w:lang w:val="en-US"/>
          </w:rPr>
          <w:t>ere</w:t>
        </w:r>
      </w:ins>
      <w:ins w:id="114" w:author="Hoa Vu Thu" w:date="2020-03-24T20:02:00Z">
        <w:r>
          <w:rPr>
            <w:rFonts w:eastAsiaTheme="majorEastAsia"/>
            <w:lang w:val="en-US"/>
          </w:rPr>
          <w:t xml:space="preserve"> preprocessed</w:t>
        </w:r>
      </w:ins>
      <w:ins w:id="115" w:author="Hoa Vu Thu" w:date="2020-03-24T20:03:00Z">
        <w:r>
          <w:rPr>
            <w:rFonts w:eastAsiaTheme="majorEastAsia"/>
            <w:lang w:val="en-US"/>
          </w:rPr>
          <w:t>, application of methods on data and their detailed description with some partial results.</w:t>
        </w:r>
      </w:ins>
      <w:ins w:id="116" w:author="Hoa Vu Thu" w:date="2020-03-24T21:46:00Z">
        <w:r w:rsidR="00FE4B8D">
          <w:rPr>
            <w:rFonts w:eastAsiaTheme="majorEastAsia"/>
            <w:lang w:val="en-US"/>
          </w:rPr>
          <w:t xml:space="preserve"> </w:t>
        </w:r>
      </w:ins>
      <w:ins w:id="117" w:author="Hoa Vu Thu" w:date="2020-03-24T20:04:00Z">
        <w:r>
          <w:rPr>
            <w:rFonts w:eastAsiaTheme="majorEastAsia"/>
            <w:lang w:val="en-US"/>
          </w:rPr>
          <w:t xml:space="preserve">All this information will be introduced </w:t>
        </w:r>
      </w:ins>
      <w:ins w:id="118" w:author="Hoa Vu Thu" w:date="2020-03-24T20:09:00Z">
        <w:r>
          <w:rPr>
            <w:rFonts w:eastAsiaTheme="majorEastAsia"/>
            <w:lang w:val="en-US"/>
          </w:rPr>
          <w:t xml:space="preserve">in following subchapters regarding to </w:t>
        </w:r>
      </w:ins>
    </w:p>
    <w:p w14:paraId="3BC99B62" w14:textId="7DCD4FC2" w:rsidR="00CA5CA6" w:rsidDel="00821D9E" w:rsidRDefault="00CA5CA6" w:rsidP="00821D9E">
      <w:pPr>
        <w:pStyle w:val="Odstavec1"/>
        <w:ind w:firstLine="360"/>
        <w:rPr>
          <w:del w:id="119" w:author="Hoa Vu Thu" w:date="2020-03-24T20:09:00Z"/>
        </w:rPr>
        <w:pPrChange w:id="120" w:author="Hoa Vu Thu" w:date="2020-03-24T20:09:00Z">
          <w:pPr>
            <w:pStyle w:val="Nadpis2"/>
          </w:pPr>
        </w:pPrChange>
      </w:pPr>
      <w:bookmarkStart w:id="121" w:name="_Toc28611033"/>
      <w:bookmarkStart w:id="122" w:name="_Toc28971486"/>
      <w:bookmarkStart w:id="123" w:name="_Toc31621703"/>
      <w:commentRangeStart w:id="124"/>
      <w:del w:id="125" w:author="Hoa Vu Thu" w:date="2020-03-24T20:09:00Z">
        <w:r w:rsidDel="00821D9E">
          <w:delText>CRIPS-</w:delText>
        </w:r>
        <w:commentRangeStart w:id="126"/>
        <w:r w:rsidDel="00821D9E">
          <w:delText>DM</w:delText>
        </w:r>
        <w:bookmarkEnd w:id="121"/>
        <w:commentRangeEnd w:id="124"/>
        <w:r w:rsidDel="00821D9E">
          <w:rPr>
            <w:rStyle w:val="Odkaznakoment"/>
            <w:rFonts w:eastAsiaTheme="minorHAnsi" w:cstheme="minorBidi"/>
          </w:rPr>
          <w:commentReference w:id="124"/>
        </w:r>
        <w:bookmarkEnd w:id="122"/>
        <w:commentRangeEnd w:id="126"/>
        <w:r w:rsidDel="00821D9E">
          <w:rPr>
            <w:rStyle w:val="Odkaznakoment"/>
            <w:rFonts w:eastAsiaTheme="minorHAnsi" w:cstheme="minorBidi"/>
          </w:rPr>
          <w:commentReference w:id="126"/>
        </w:r>
        <w:bookmarkEnd w:id="123"/>
      </w:del>
    </w:p>
    <w:p w14:paraId="06824AA2" w14:textId="12C9EB4E" w:rsidR="00FE4B8D" w:rsidRDefault="00CA5CA6" w:rsidP="00FE4B8D">
      <w:pPr>
        <w:pStyle w:val="Odstavec1"/>
        <w:ind w:firstLine="360"/>
        <w:rPr>
          <w:ins w:id="127" w:author="Hoa Vu Thu" w:date="2020-03-24T21:39:00Z"/>
        </w:rPr>
      </w:pPr>
      <w:del w:id="128" w:author="Hoa Vu Thu" w:date="2020-03-24T20:09:00Z">
        <w:r w:rsidDel="00821D9E">
          <w:tab/>
        </w:r>
        <w:r w:rsidRPr="00BB3AF0" w:rsidDel="00821D9E">
          <w:delText xml:space="preserve">This thesis was processed by </w:delText>
        </w:r>
      </w:del>
      <w:r w:rsidRPr="00BB3AF0">
        <w:t xml:space="preserve">a data mining method </w:t>
      </w:r>
      <w:ins w:id="129" w:author="Hoa Vu Thu" w:date="2020-03-24T21:44:00Z">
        <w:r w:rsidR="00FE4B8D">
          <w:t xml:space="preserve">called </w:t>
        </w:r>
      </w:ins>
      <w:r w:rsidRPr="00BB3AF0">
        <w:t>Cross Industry Standard process for Data Mining (CRISP-DM)</w:t>
      </w:r>
      <w:ins w:id="130" w:author="Hoa Vu Thu" w:date="2020-03-24T21:44:00Z">
        <w:r w:rsidR="00FE4B8D">
          <w:t>.</w:t>
        </w:r>
      </w:ins>
      <w:ins w:id="131" w:author="Hoa Vu Thu" w:date="2020-03-24T21:49:00Z">
        <w:r w:rsidR="00D94C77">
          <w:t xml:space="preserve"> </w:t>
        </w:r>
        <w:r w:rsidR="00D94C77">
          <w:rPr>
            <w:rFonts w:eastAsiaTheme="majorEastAsia"/>
            <w:lang w:val="en-US"/>
          </w:rPr>
          <w:t>The only exception is first step, to be precise business understanding step. This step is already characterized in previous chapter.</w:t>
        </w:r>
      </w:ins>
      <w:ins w:id="132" w:author="Hoa Vu Thu" w:date="2020-03-24T21:44:00Z">
        <w:r w:rsidR="00FE4B8D">
          <w:t xml:space="preserve"> </w:t>
        </w:r>
      </w:ins>
      <w:del w:id="133" w:author="Hoa Vu Thu" w:date="2020-03-24T21:44:00Z">
        <w:r w:rsidRPr="00BB3AF0" w:rsidDel="00FE4B8D">
          <w:delText xml:space="preserve"> which </w:delText>
        </w:r>
      </w:del>
      <w:del w:id="134" w:author="Hoa Vu Thu" w:date="2020-03-24T21:45:00Z">
        <w:r w:rsidRPr="00BB3AF0" w:rsidDel="00FE4B8D">
          <w:delText xml:space="preserve">is illustrated in </w:delText>
        </w:r>
        <w:r w:rsidRPr="00BB3AF0" w:rsidDel="00FE4B8D">
          <w:rPr>
            <w:highlight w:val="yellow"/>
          </w:rPr>
          <w:delText>figure</w:delText>
        </w:r>
        <w:r w:rsidRPr="00BB3AF0" w:rsidDel="00FE4B8D">
          <w:delText xml:space="preserve">. </w:delText>
        </w:r>
      </w:del>
    </w:p>
    <w:p w14:paraId="405AC137" w14:textId="513399C2" w:rsidR="00CA5CA6" w:rsidRPr="00BB3AF0" w:rsidRDefault="00FE4B8D" w:rsidP="00FE4B8D">
      <w:pPr>
        <w:pStyle w:val="Odstavec1"/>
        <w:ind w:firstLine="360"/>
        <w:pPrChange w:id="135" w:author="Hoa Vu Thu" w:date="2020-03-24T21:39:00Z">
          <w:pPr>
            <w:pStyle w:val="Odstavec1"/>
          </w:pPr>
        </w:pPrChange>
      </w:pPr>
      <w:ins w:id="136" w:author="Hoa Vu Thu" w:date="2020-03-24T21:45:00Z">
        <w:r>
          <w:t xml:space="preserve">As it is illustrated in </w:t>
        </w:r>
        <w:r w:rsidRPr="00FE4B8D">
          <w:rPr>
            <w:highlight w:val="yellow"/>
            <w:rPrChange w:id="137" w:author="Hoa Vu Thu" w:date="2020-03-24T21:45:00Z">
              <w:rPr/>
            </w:rPrChange>
          </w:rPr>
          <w:t>figure</w:t>
        </w:r>
        <w:r>
          <w:t>, t</w:t>
        </w:r>
      </w:ins>
      <w:del w:id="138" w:author="Hoa Vu Thu" w:date="2020-03-24T21:45:00Z">
        <w:r w:rsidR="00CA5CA6" w:rsidRPr="00BB3AF0" w:rsidDel="00FE4B8D">
          <w:delText>T</w:delText>
        </w:r>
      </w:del>
      <w:r w:rsidR="00CA5CA6" w:rsidRPr="00BB3AF0">
        <w:t xml:space="preserve">his method is consisted of 6 </w:t>
      </w:r>
      <w:del w:id="139" w:author="Hoa Vu Thu" w:date="2020-03-24T21:45:00Z">
        <w:r w:rsidR="00CA5CA6" w:rsidRPr="00BB3AF0" w:rsidDel="00FE4B8D">
          <w:delText xml:space="preserve">following </w:delText>
        </w:r>
      </w:del>
      <w:r w:rsidR="00CA5CA6" w:rsidRPr="00BB3AF0">
        <w:t>steps:</w:t>
      </w:r>
    </w:p>
    <w:p w14:paraId="74B320D0" w14:textId="77777777" w:rsidR="00CA5CA6" w:rsidRPr="00F259D7" w:rsidRDefault="00CA5CA6" w:rsidP="00CA5CA6">
      <w:pPr>
        <w:pStyle w:val="Odstavecseseznamem"/>
        <w:numPr>
          <w:ilvl w:val="0"/>
          <w:numId w:val="30"/>
        </w:numPr>
        <w:spacing w:after="160" w:line="259" w:lineRule="auto"/>
        <w:rPr>
          <w:b/>
          <w:bCs/>
          <w:lang w:val="en-US"/>
        </w:rPr>
      </w:pPr>
      <w:commentRangeStart w:id="140"/>
      <w:r w:rsidRPr="00F259D7">
        <w:rPr>
          <w:b/>
          <w:bCs/>
          <w:lang w:val="en-US"/>
        </w:rPr>
        <w:t xml:space="preserve">Business understanding </w:t>
      </w:r>
      <w:r>
        <w:rPr>
          <w:b/>
          <w:bCs/>
          <w:lang w:val="en-US"/>
        </w:rPr>
        <w:t xml:space="preserve">– </w:t>
      </w:r>
      <w:r>
        <w:rPr>
          <w:lang w:val="en-US"/>
        </w:rPr>
        <w:t xml:space="preserve">it is important to understand what is the main goal that is needed to be accomplished, define the outputs, design the project plan, check availability of resources, list requirements and consider pros and cons. </w:t>
      </w:r>
    </w:p>
    <w:p w14:paraId="16FEB07E"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understanding</w:t>
      </w:r>
      <w:r>
        <w:rPr>
          <w:b/>
          <w:bCs/>
          <w:lang w:val="en-US"/>
        </w:rPr>
        <w:t xml:space="preserve"> – </w:t>
      </w:r>
      <w:r>
        <w:rPr>
          <w:lang w:val="en-US"/>
        </w:rPr>
        <w:t>in this phase data are described and explored to understand them and their structure, also their quality must be verified.</w:t>
      </w:r>
    </w:p>
    <w:p w14:paraId="43C59F06" w14:textId="77777777" w:rsidR="00CA5CA6" w:rsidRPr="00F259D7" w:rsidRDefault="00CA5CA6" w:rsidP="00CA5CA6">
      <w:pPr>
        <w:pStyle w:val="Odstavecseseznamem"/>
        <w:numPr>
          <w:ilvl w:val="0"/>
          <w:numId w:val="30"/>
        </w:numPr>
        <w:spacing w:after="160" w:line="259" w:lineRule="auto"/>
        <w:rPr>
          <w:b/>
          <w:bCs/>
          <w:lang w:val="en-US"/>
        </w:rPr>
      </w:pPr>
      <w:r w:rsidRPr="00F259D7">
        <w:rPr>
          <w:b/>
          <w:bCs/>
          <w:lang w:val="en-US"/>
        </w:rPr>
        <w:t>Data preparation</w:t>
      </w:r>
      <w:r>
        <w:rPr>
          <w:b/>
          <w:bCs/>
          <w:lang w:val="en-US"/>
        </w:rPr>
        <w:t xml:space="preserve"> – </w:t>
      </w:r>
      <w:r>
        <w:rPr>
          <w:lang w:val="en-US"/>
        </w:rPr>
        <w:t xml:space="preserve">this is the most time-consuming stage when it has to be decided on what data are going to be used and they need to be edited (cleaning, transformation, creating new attributes etc.) for further use.  </w:t>
      </w:r>
    </w:p>
    <w:p w14:paraId="0F728D70" w14:textId="77777777" w:rsidR="00CA5CA6" w:rsidRDefault="00CA5CA6" w:rsidP="00CA5CA6">
      <w:pPr>
        <w:pStyle w:val="Odstavecseseznamem"/>
        <w:numPr>
          <w:ilvl w:val="0"/>
          <w:numId w:val="30"/>
        </w:numPr>
        <w:spacing w:after="160" w:line="259" w:lineRule="auto"/>
        <w:rPr>
          <w:b/>
          <w:bCs/>
          <w:lang w:val="en-US"/>
        </w:rPr>
      </w:pPr>
      <w:r w:rsidRPr="00F259D7">
        <w:rPr>
          <w:b/>
          <w:bCs/>
          <w:lang w:val="en-US"/>
        </w:rPr>
        <w:t>Modellin</w:t>
      </w:r>
      <w:r>
        <w:rPr>
          <w:b/>
          <w:bCs/>
          <w:lang w:val="en-US"/>
        </w:rPr>
        <w:t xml:space="preserve">g – </w:t>
      </w:r>
      <w:r>
        <w:rPr>
          <w:lang w:val="en-US"/>
        </w:rPr>
        <w:t>different models are applied, validated and optimized on data</w:t>
      </w:r>
    </w:p>
    <w:p w14:paraId="38A8B683" w14:textId="77777777" w:rsidR="00CA5CA6" w:rsidRDefault="00CA5CA6" w:rsidP="00CA5CA6">
      <w:pPr>
        <w:pStyle w:val="Odstavecseseznamem"/>
        <w:numPr>
          <w:ilvl w:val="0"/>
          <w:numId w:val="30"/>
        </w:numPr>
        <w:spacing w:after="160" w:line="259" w:lineRule="auto"/>
        <w:rPr>
          <w:b/>
          <w:bCs/>
          <w:lang w:val="en-US"/>
        </w:rPr>
      </w:pPr>
      <w:r>
        <w:rPr>
          <w:b/>
          <w:bCs/>
          <w:lang w:val="en-US"/>
        </w:rPr>
        <w:t>Evaluation –</w:t>
      </w:r>
      <w:r>
        <w:rPr>
          <w:lang w:val="en-US"/>
        </w:rPr>
        <w:t xml:space="preserve"> results are evaluated, their quality is checked, and based on them the best model or models are chosen regarding to the prime goal</w:t>
      </w:r>
    </w:p>
    <w:p w14:paraId="3B6E9B9A" w14:textId="77777777" w:rsidR="00CA5CA6" w:rsidRPr="00F259D7" w:rsidRDefault="00CA5CA6" w:rsidP="00CA5CA6">
      <w:pPr>
        <w:pStyle w:val="Odstavecseseznamem"/>
        <w:numPr>
          <w:ilvl w:val="0"/>
          <w:numId w:val="30"/>
        </w:numPr>
        <w:spacing w:after="160" w:line="259" w:lineRule="auto"/>
        <w:rPr>
          <w:b/>
          <w:bCs/>
          <w:lang w:val="en-US"/>
        </w:rPr>
      </w:pPr>
      <w:r>
        <w:rPr>
          <w:b/>
          <w:bCs/>
          <w:lang w:val="en-US"/>
        </w:rPr>
        <w:t xml:space="preserve">Deployment – </w:t>
      </w:r>
      <w:r w:rsidRPr="00523F6B">
        <w:rPr>
          <w:lang w:val="en-US"/>
        </w:rPr>
        <w:t>create deployment, monitoring and maintenance plan</w:t>
      </w:r>
      <w:r>
        <w:rPr>
          <w:lang w:val="en-US"/>
        </w:rPr>
        <w:t xml:space="preserve"> and present the results to customer</w:t>
      </w:r>
      <w:commentRangeEnd w:id="140"/>
      <w:r>
        <w:rPr>
          <w:rStyle w:val="Odkaznakoment"/>
        </w:rPr>
        <w:commentReference w:id="140"/>
      </w:r>
    </w:p>
    <w:p w14:paraId="1D543EE3" w14:textId="77777777" w:rsidR="00CA5CA6" w:rsidRDefault="00CA5CA6" w:rsidP="00CA5CA6">
      <w:pPr>
        <w:jc w:val="center"/>
        <w:rPr>
          <w:lang w:val="en-US"/>
        </w:rPr>
      </w:pPr>
      <w:r>
        <w:rPr>
          <w:noProof/>
          <w:lang w:val="en-US"/>
        </w:rPr>
        <w:lastRenderedPageBreak/>
        <w:drawing>
          <wp:inline distT="0" distB="0" distL="0" distR="0" wp14:anchorId="5618E369" wp14:editId="13D90F62">
            <wp:extent cx="3886200" cy="3886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3FD3912" w14:textId="2D994209" w:rsidR="00CA5CA6" w:rsidRPr="00F259D7" w:rsidRDefault="00CA5CA6" w:rsidP="00CA5CA6">
      <w:pPr>
        <w:pStyle w:val="Titulek"/>
        <w:rPr>
          <w:lang w:val="en-GB"/>
        </w:rPr>
      </w:pPr>
      <w:bookmarkStart w:id="141" w:name="_Toc31621783"/>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00BB3AF0">
        <w:rPr>
          <w:lang w:val="en-GB"/>
        </w:rPr>
        <w:t>:</w:t>
      </w:r>
      <w:r w:rsidRPr="00F259D7">
        <w:rPr>
          <w:lang w:val="en-GB"/>
        </w:rPr>
        <w:t xml:space="preserve"> Scheme o</w:t>
      </w:r>
      <w:r>
        <w:rPr>
          <w:lang w:val="en-GB"/>
        </w:rPr>
        <w:t>f CRISP-DM</w:t>
      </w:r>
      <w:bookmarkEnd w:id="141"/>
    </w:p>
    <w:p w14:paraId="648340A0" w14:textId="6B57625D" w:rsidR="00CA5CA6" w:rsidRDefault="00CA5CA6" w:rsidP="00BB3AF0">
      <w:pPr>
        <w:pStyle w:val="Dalodstavce"/>
        <w:rPr>
          <w:ins w:id="142" w:author="Hoa Vu Thu" w:date="2020-03-24T21:46:00Z"/>
          <w:lang w:val="en-US"/>
        </w:rPr>
      </w:pPr>
      <w:r>
        <w:rPr>
          <w:lang w:val="en-US"/>
        </w:rPr>
        <w:t xml:space="preserve">Order of these steps does not need to be kept. Output of one step is the input for following step. All these steps are connected mutually, and it is possible to go step back to make changes. The whole process has cyclic character for the reason that according to achieved results there can be more specific or even new research questions. </w:t>
      </w:r>
    </w:p>
    <w:p w14:paraId="126579CE" w14:textId="481F25E2" w:rsidR="00FE4B8D" w:rsidRDefault="00FE4B8D" w:rsidP="00FE4B8D">
      <w:pPr>
        <w:pStyle w:val="Nadpis2"/>
        <w:pPrChange w:id="143" w:author="Hoa Vu Thu" w:date="2020-03-24T21:46:00Z">
          <w:pPr>
            <w:pStyle w:val="Dalodstavce"/>
          </w:pPr>
        </w:pPrChange>
      </w:pPr>
      <w:ins w:id="144" w:author="Hoa Vu Thu" w:date="2020-03-24T21:46:00Z">
        <w:r>
          <w:t xml:space="preserve">Data understanding </w:t>
        </w:r>
      </w:ins>
    </w:p>
    <w:p w14:paraId="7E6B9528" w14:textId="2FACBADE" w:rsidR="00D94C77" w:rsidRDefault="00D94C77" w:rsidP="00D94C77">
      <w:pPr>
        <w:pStyle w:val="Odstavec1"/>
        <w:rPr>
          <w:ins w:id="145" w:author="Hoa Vu Thu" w:date="2020-03-24T22:58:00Z"/>
        </w:rPr>
      </w:pPr>
      <w:ins w:id="146" w:author="Hoa Vu Thu" w:date="2020-03-24T21:56:00Z">
        <w:r>
          <w:t>C</w:t>
        </w:r>
      </w:ins>
      <w:ins w:id="147" w:author="Hoa Vu Thu" w:date="2020-03-24T21:49:00Z">
        <w:r>
          <w:t xml:space="preserve">orpus used for training model in this thesis was from </w:t>
        </w:r>
        <w:r w:rsidRPr="00916207">
          <w:rPr>
            <w:highlight w:val="yellow"/>
          </w:rPr>
          <w:t>(IDK)</w:t>
        </w:r>
        <w:r>
          <w:t xml:space="preserve"> and for testing the model</w:t>
        </w:r>
      </w:ins>
      <w:ins w:id="148" w:author="Hoa Vu Thu" w:date="2020-03-24T21:56:00Z">
        <w:r>
          <w:t xml:space="preserve"> corpus </w:t>
        </w:r>
      </w:ins>
      <w:ins w:id="149" w:author="Hoa Vu Thu" w:date="2020-03-24T21:57:00Z">
        <w:r>
          <w:t>came</w:t>
        </w:r>
      </w:ins>
      <w:ins w:id="150" w:author="Hoa Vu Thu" w:date="2020-03-24T21:49:00Z">
        <w:r>
          <w:t xml:space="preserve"> from </w:t>
        </w:r>
        <w:r>
          <w:fldChar w:fldCharType="begin"/>
        </w:r>
        <w:r>
          <w:instrText xml:space="preserve"> HYPERLINK "https://drg.uzis.cz/klasifikace-pripadu/web/" </w:instrText>
        </w:r>
        <w:r>
          <w:fldChar w:fldCharType="separate"/>
        </w:r>
        <w:r w:rsidRPr="003C42BC">
          <w:rPr>
            <w:rStyle w:val="Hypertextovodkaz"/>
            <w:lang w:val="en-US"/>
          </w:rPr>
          <w:t>https://drg.uzis.cz/klasifikace-pripadu/web/</w:t>
        </w:r>
        <w:r>
          <w:rPr>
            <w:rStyle w:val="Hypertextovodkaz"/>
            <w:lang w:val="en-US"/>
          </w:rPr>
          <w:fldChar w:fldCharType="end"/>
        </w:r>
        <w:r>
          <w:t xml:space="preserve"> and  </w:t>
        </w:r>
        <w:r>
          <w:fldChar w:fldCharType="begin"/>
        </w:r>
        <w:r>
          <w:instrText xml:space="preserve"> HYPERLINK "https://reporting.uzis.cz/" </w:instrText>
        </w:r>
        <w:r>
          <w:fldChar w:fldCharType="separate"/>
        </w:r>
        <w:r w:rsidRPr="003C42BC">
          <w:rPr>
            <w:rStyle w:val="Hypertextovodkaz"/>
            <w:lang w:val="en-US"/>
          </w:rPr>
          <w:t>https://re</w:t>
        </w:r>
        <w:r w:rsidRPr="003C42BC">
          <w:rPr>
            <w:rStyle w:val="Hypertextovodkaz"/>
            <w:lang w:val="en-US"/>
          </w:rPr>
          <w:t>p</w:t>
        </w:r>
        <w:r w:rsidRPr="003C42BC">
          <w:rPr>
            <w:rStyle w:val="Hypertextovodkaz"/>
            <w:lang w:val="en-US"/>
          </w:rPr>
          <w:t>orting.uzis.cz/</w:t>
        </w:r>
        <w:r>
          <w:rPr>
            <w:rStyle w:val="Hypertextovodkaz"/>
            <w:lang w:val="en-US"/>
          </w:rPr>
          <w:fldChar w:fldCharType="end"/>
        </w:r>
        <w:r>
          <w:t>. Those three websites are created by IHIS</w:t>
        </w:r>
      </w:ins>
      <w:ins w:id="151" w:author="Hoa Vu Thu" w:date="2020-03-24T21:57:00Z">
        <w:r>
          <w:t>, w</w:t>
        </w:r>
      </w:ins>
      <w:ins w:id="152" w:author="Hoa Vu Thu" w:date="2020-03-24T21:49:00Z">
        <w:r>
          <w:t xml:space="preserve">here is information about the health care in the Czech Republic in Czech language. </w:t>
        </w:r>
      </w:ins>
    </w:p>
    <w:p w14:paraId="1089AB65" w14:textId="77777777" w:rsidR="0023687D" w:rsidRPr="0023687D" w:rsidRDefault="0023687D" w:rsidP="0023687D">
      <w:pPr>
        <w:pStyle w:val="Dalodstavce"/>
        <w:rPr>
          <w:ins w:id="153" w:author="Hoa Vu Thu" w:date="2020-03-24T21:49:00Z"/>
          <w:rPrChange w:id="154" w:author="Hoa Vu Thu" w:date="2020-03-24T22:58:00Z">
            <w:rPr>
              <w:ins w:id="155" w:author="Hoa Vu Thu" w:date="2020-03-24T21:49:00Z"/>
            </w:rPr>
          </w:rPrChange>
        </w:rPr>
        <w:pPrChange w:id="156" w:author="Hoa Vu Thu" w:date="2020-03-24T22:58:00Z">
          <w:pPr>
            <w:spacing w:line="276" w:lineRule="auto"/>
            <w:jc w:val="both"/>
          </w:pPr>
        </w:pPrChange>
      </w:pPr>
    </w:p>
    <w:p w14:paraId="004623EF" w14:textId="39C6E02C" w:rsidR="00D94C77" w:rsidRDefault="00D94C77" w:rsidP="00D94C77">
      <w:pPr>
        <w:pStyle w:val="Dalodstavce"/>
        <w:rPr>
          <w:ins w:id="157" w:author="Hoa Vu Thu" w:date="2020-03-24T21:49:00Z"/>
        </w:rPr>
        <w:pPrChange w:id="158" w:author="Hoa Vu Thu" w:date="2020-03-24T21:57:00Z">
          <w:pPr>
            <w:spacing w:line="276" w:lineRule="auto"/>
            <w:jc w:val="both"/>
          </w:pPr>
        </w:pPrChange>
      </w:pPr>
      <w:ins w:id="159" w:author="Hoa Vu Thu" w:date="2020-03-24T21:49:00Z">
        <w:r>
          <w:rPr>
            <w:lang w:val="en-US"/>
          </w:rPr>
          <w:t xml:space="preserve">The </w:t>
        </w:r>
        <w:r>
          <w:fldChar w:fldCharType="begin"/>
        </w:r>
        <w:r>
          <w:instrText xml:space="preserve"> HYPERLINK "https://drg.uzis.cz/klasifikace-pripadu/web/" </w:instrText>
        </w:r>
        <w:r>
          <w:fldChar w:fldCharType="separate"/>
        </w:r>
        <w:r>
          <w:rPr>
            <w:rStyle w:val="Hypertextovodkaz"/>
          </w:rPr>
          <w:t>https://drg.uzis.cz/klasifikace-pripadu/web/</w:t>
        </w:r>
        <w:r>
          <w:rPr>
            <w:rStyle w:val="Hypertextovodkaz"/>
          </w:rPr>
          <w:fldChar w:fldCharType="end"/>
        </w:r>
        <w:r>
          <w:t xml:space="preserve"> is website representation of project “Methodological optimization and streamlining of </w:t>
        </w:r>
        <w:r>
          <w:lastRenderedPageBreak/>
          <w:t xml:space="preserve">the system of reimbursement of hospital care in the Czech </w:t>
        </w:r>
      </w:ins>
      <w:ins w:id="160" w:author="Hoa Vu Thu" w:date="2020-03-24T21:53:00Z">
        <w:r>
          <w:t>R</w:t>
        </w:r>
      </w:ins>
      <w:ins w:id="161" w:author="Hoa Vu Thu" w:date="2020-03-24T21:49:00Z">
        <w:r>
          <w:t xml:space="preserve">epublic”. This website is divided into five sections: </w:t>
        </w:r>
      </w:ins>
    </w:p>
    <w:p w14:paraId="1DDD39CE" w14:textId="77777777" w:rsidR="00D94C77" w:rsidRDefault="00D94C77" w:rsidP="00804AF0">
      <w:pPr>
        <w:pStyle w:val="Odstavecseseznamem"/>
        <w:numPr>
          <w:ilvl w:val="0"/>
          <w:numId w:val="31"/>
        </w:numPr>
        <w:spacing w:after="160" w:line="276" w:lineRule="auto"/>
        <w:ind w:left="0" w:firstLine="360"/>
        <w:jc w:val="both"/>
        <w:rPr>
          <w:ins w:id="162" w:author="Hoa Vu Thu" w:date="2020-03-24T21:49:00Z"/>
          <w:b/>
          <w:bCs/>
          <w:lang w:val="en-GB"/>
        </w:rPr>
      </w:pPr>
      <w:ins w:id="163" w:author="Hoa Vu Thu" w:date="2020-03-24T21:49:00Z">
        <w:r w:rsidRPr="00BF2A1C">
          <w:rPr>
            <w:b/>
            <w:bCs/>
            <w:lang w:val="en-GB"/>
          </w:rPr>
          <w:t>Introduction</w:t>
        </w:r>
        <w:r>
          <w:rPr>
            <w:b/>
            <w:bCs/>
            <w:lang w:val="en-GB"/>
          </w:rPr>
          <w:t xml:space="preserve"> </w:t>
        </w:r>
        <w:r w:rsidRPr="00804AF0">
          <w:rPr>
            <w:lang w:val="en-GB"/>
            <w:rPrChange w:id="164" w:author="Hoa Vu Thu" w:date="2020-03-24T22:30:00Z">
              <w:rPr>
                <w:b/>
                <w:bCs/>
                <w:lang w:val="en-GB"/>
              </w:rPr>
            </w:rPrChange>
          </w:rPr>
          <w:t>–</w:t>
        </w:r>
        <w:r>
          <w:rPr>
            <w:b/>
            <w:bCs/>
            <w:lang w:val="en-GB"/>
          </w:rPr>
          <w:t xml:space="preserve"> </w:t>
        </w:r>
        <w:r>
          <w:rPr>
            <w:lang w:val="en-GB"/>
          </w:rPr>
          <w:t xml:space="preserve">there are information about the project, data sources and contacts </w:t>
        </w:r>
      </w:ins>
    </w:p>
    <w:p w14:paraId="4AFF4D3B" w14:textId="77777777" w:rsidR="00D94C77" w:rsidRDefault="00D94C77" w:rsidP="00804AF0">
      <w:pPr>
        <w:pStyle w:val="Odstavecseseznamem"/>
        <w:numPr>
          <w:ilvl w:val="0"/>
          <w:numId w:val="31"/>
        </w:numPr>
        <w:spacing w:after="160" w:line="276" w:lineRule="auto"/>
        <w:ind w:left="0" w:firstLine="360"/>
        <w:jc w:val="both"/>
        <w:rPr>
          <w:ins w:id="165" w:author="Hoa Vu Thu" w:date="2020-03-24T21:49:00Z"/>
          <w:b/>
          <w:bCs/>
          <w:lang w:val="en-GB"/>
        </w:rPr>
      </w:pPr>
      <w:ins w:id="166" w:author="Hoa Vu Thu" w:date="2020-03-24T21:49:00Z">
        <w:r>
          <w:rPr>
            <w:b/>
            <w:bCs/>
            <w:lang w:val="en-GB"/>
          </w:rPr>
          <w:t xml:space="preserve">Structure of system CZ-DRG </w:t>
        </w:r>
        <w:r w:rsidRPr="00804AF0">
          <w:rPr>
            <w:lang w:val="en-GB"/>
            <w:rPrChange w:id="167" w:author="Hoa Vu Thu" w:date="2020-03-24T22:30:00Z">
              <w:rPr>
                <w:b/>
                <w:bCs/>
                <w:lang w:val="en-GB"/>
              </w:rPr>
            </w:rPrChange>
          </w:rPr>
          <w:t>–</w:t>
        </w:r>
        <w:r>
          <w:rPr>
            <w:b/>
            <w:bCs/>
            <w:lang w:val="en-GB"/>
          </w:rPr>
          <w:t xml:space="preserve"> </w:t>
        </w:r>
        <w:r>
          <w:rPr>
            <w:lang w:val="en-GB"/>
          </w:rPr>
          <w:t>in this section is description of each taxonomic level of system CZ-DRG and its labels</w:t>
        </w:r>
      </w:ins>
    </w:p>
    <w:p w14:paraId="3F42BDE7" w14:textId="77777777" w:rsidR="00D94C77" w:rsidRDefault="00D94C77" w:rsidP="00804AF0">
      <w:pPr>
        <w:pStyle w:val="Odstavecseseznamem"/>
        <w:numPr>
          <w:ilvl w:val="0"/>
          <w:numId w:val="31"/>
        </w:numPr>
        <w:spacing w:after="160" w:line="276" w:lineRule="auto"/>
        <w:ind w:left="0" w:firstLine="360"/>
        <w:jc w:val="both"/>
        <w:rPr>
          <w:ins w:id="168" w:author="Hoa Vu Thu" w:date="2020-03-24T21:49:00Z"/>
          <w:b/>
          <w:bCs/>
          <w:lang w:val="en-GB"/>
        </w:rPr>
      </w:pPr>
      <w:ins w:id="169" w:author="Hoa Vu Thu" w:date="2020-03-24T21:49:00Z">
        <w:r>
          <w:rPr>
            <w:b/>
            <w:bCs/>
            <w:lang w:val="en-GB"/>
          </w:rPr>
          <w:t xml:space="preserve">Definition lists </w:t>
        </w:r>
        <w:r w:rsidRPr="00804AF0">
          <w:rPr>
            <w:lang w:val="en-GB"/>
            <w:rPrChange w:id="170" w:author="Hoa Vu Thu" w:date="2020-03-24T22:30:00Z">
              <w:rPr>
                <w:b/>
                <w:bCs/>
                <w:lang w:val="en-GB"/>
              </w:rPr>
            </w:rPrChange>
          </w:rPr>
          <w:t>–</w:t>
        </w:r>
        <w:r>
          <w:rPr>
            <w:b/>
            <w:bCs/>
            <w:lang w:val="en-GB"/>
          </w:rPr>
          <w:t xml:space="preserve"> </w:t>
        </w:r>
        <w:r>
          <w:rPr>
            <w:lang w:val="en-GB"/>
          </w:rPr>
          <w:t>there can be found classification rules for every hospitalization case and characterization of taxonomic level</w:t>
        </w:r>
      </w:ins>
    </w:p>
    <w:p w14:paraId="7E7C2F37" w14:textId="77777777" w:rsidR="00D94C77" w:rsidRDefault="00D94C77" w:rsidP="00804AF0">
      <w:pPr>
        <w:pStyle w:val="Odstavecseseznamem"/>
        <w:numPr>
          <w:ilvl w:val="0"/>
          <w:numId w:val="31"/>
        </w:numPr>
        <w:spacing w:after="160" w:line="276" w:lineRule="auto"/>
        <w:ind w:left="0" w:firstLine="360"/>
        <w:jc w:val="both"/>
        <w:rPr>
          <w:ins w:id="171" w:author="Hoa Vu Thu" w:date="2020-03-24T21:49:00Z"/>
          <w:b/>
          <w:bCs/>
          <w:lang w:val="en-GB"/>
        </w:rPr>
      </w:pPr>
      <w:ins w:id="172" w:author="Hoa Vu Thu" w:date="2020-03-24T21:49:00Z">
        <w:r>
          <w:rPr>
            <w:b/>
            <w:bCs/>
            <w:lang w:val="en-GB"/>
          </w:rPr>
          <w:t xml:space="preserve">Interactive classifier (grouper) </w:t>
        </w:r>
        <w:r w:rsidRPr="00804AF0">
          <w:rPr>
            <w:lang w:val="en-GB"/>
            <w:rPrChange w:id="173" w:author="Hoa Vu Thu" w:date="2020-03-24T22:30:00Z">
              <w:rPr>
                <w:b/>
                <w:bCs/>
                <w:lang w:val="en-GB"/>
              </w:rPr>
            </w:rPrChange>
          </w:rPr>
          <w:t>–</w:t>
        </w:r>
        <w:r>
          <w:rPr>
            <w:b/>
            <w:bCs/>
            <w:lang w:val="en-GB"/>
          </w:rPr>
          <w:t xml:space="preserve"> </w:t>
        </w:r>
        <w:r>
          <w:rPr>
            <w:lang w:val="en-GB"/>
          </w:rPr>
          <w:t>in this section it is possible to classify hospitalization cases according to classification rules of system CZ-DRG regarding to its latest version</w:t>
        </w:r>
      </w:ins>
    </w:p>
    <w:p w14:paraId="7D2C4B2F" w14:textId="009E157D" w:rsidR="00D94C77" w:rsidRPr="00D94C77" w:rsidRDefault="00D94C77" w:rsidP="00804AF0">
      <w:pPr>
        <w:pStyle w:val="Odstavecseseznamem"/>
        <w:numPr>
          <w:ilvl w:val="0"/>
          <w:numId w:val="31"/>
        </w:numPr>
        <w:spacing w:after="160" w:line="276" w:lineRule="auto"/>
        <w:ind w:left="0" w:firstLine="360"/>
        <w:jc w:val="both"/>
        <w:rPr>
          <w:ins w:id="174" w:author="Hoa Vu Thu" w:date="2020-03-24T21:58:00Z"/>
          <w:b/>
          <w:bCs/>
          <w:lang w:val="en-GB"/>
          <w:rPrChange w:id="175" w:author="Hoa Vu Thu" w:date="2020-03-24T21:58:00Z">
            <w:rPr>
              <w:ins w:id="176" w:author="Hoa Vu Thu" w:date="2020-03-24T21:58:00Z"/>
              <w:lang w:val="en-GB"/>
            </w:rPr>
          </w:rPrChange>
        </w:rPr>
      </w:pPr>
      <w:ins w:id="177" w:author="Hoa Vu Thu" w:date="2020-03-24T21:49:00Z">
        <w:r>
          <w:rPr>
            <w:b/>
            <w:bCs/>
            <w:lang w:val="en-GB"/>
          </w:rPr>
          <w:t>Analyses and publication</w:t>
        </w:r>
      </w:ins>
      <w:ins w:id="178" w:author="Hoa Vu Thu" w:date="2020-03-24T22:29:00Z">
        <w:r w:rsidR="00804AF0">
          <w:rPr>
            <w:b/>
            <w:bCs/>
            <w:lang w:val="en-GB"/>
          </w:rPr>
          <w:t>s</w:t>
        </w:r>
      </w:ins>
      <w:ins w:id="179" w:author="Hoa Vu Thu" w:date="2020-03-24T21:49:00Z">
        <w:r>
          <w:rPr>
            <w:b/>
            <w:bCs/>
            <w:lang w:val="en-GB"/>
          </w:rPr>
          <w:t xml:space="preserve"> </w:t>
        </w:r>
        <w:r w:rsidRPr="00804AF0">
          <w:rPr>
            <w:lang w:val="en-GB"/>
            <w:rPrChange w:id="180" w:author="Hoa Vu Thu" w:date="2020-03-24T22:30:00Z">
              <w:rPr>
                <w:b/>
                <w:bCs/>
                <w:lang w:val="en-GB"/>
              </w:rPr>
            </w:rPrChange>
          </w:rPr>
          <w:t>–</w:t>
        </w:r>
        <w:r>
          <w:rPr>
            <w:b/>
            <w:bCs/>
            <w:lang w:val="en-GB"/>
          </w:rPr>
          <w:t xml:space="preserve"> </w:t>
        </w:r>
        <w:r>
          <w:rPr>
            <w:lang w:val="en-GB"/>
          </w:rPr>
          <w:t xml:space="preserve">this section provides published analytical outputs related to the CZ-DRG classification system or other detailed views of its taxonomic </w:t>
        </w:r>
        <w:commentRangeStart w:id="181"/>
        <w:r>
          <w:rPr>
            <w:lang w:val="en-GB"/>
          </w:rPr>
          <w:t>units</w:t>
        </w:r>
        <w:commentRangeEnd w:id="181"/>
        <w:r>
          <w:rPr>
            <w:rStyle w:val="Odkaznakoment"/>
            <w:rFonts w:ascii="Times New Roman" w:eastAsiaTheme="minorHAnsi" w:hAnsi="Times New Roman" w:cstheme="minorBidi"/>
            <w:lang w:eastAsia="en-US"/>
          </w:rPr>
          <w:commentReference w:id="181"/>
        </w:r>
        <w:r>
          <w:rPr>
            <w:lang w:val="en-GB"/>
          </w:rPr>
          <w:t xml:space="preserve">. </w:t>
        </w:r>
      </w:ins>
    </w:p>
    <w:p w14:paraId="391C6B80" w14:textId="3DDDAE3C" w:rsidR="00FC04BB" w:rsidRDefault="00D94C77" w:rsidP="009B2AA4">
      <w:pPr>
        <w:pStyle w:val="Dalodstavce"/>
        <w:rPr>
          <w:ins w:id="182" w:author="Hoa Vu Thu" w:date="2020-03-24T22:18:00Z"/>
          <w:shd w:val="clear" w:color="auto" w:fill="FFFFFF"/>
        </w:rPr>
        <w:pPrChange w:id="183" w:author="Hoa Vu Thu" w:date="2020-03-24T22:39:00Z">
          <w:pPr>
            <w:pStyle w:val="Hypertextovodkaz"/>
          </w:pPr>
        </w:pPrChange>
      </w:pPr>
      <w:ins w:id="184" w:author="Hoa Vu Thu" w:date="2020-03-24T21:58:00Z">
        <w:r w:rsidRPr="00FC04BB">
          <w:rPr>
            <w:rPrChange w:id="185" w:author="Hoa Vu Thu" w:date="2020-03-24T22:15:00Z">
              <w:rPr/>
            </w:rPrChange>
          </w:rPr>
          <w:t xml:space="preserve">The latter website </w:t>
        </w:r>
        <w:r w:rsidRPr="00FC04BB">
          <w:rPr>
            <w:rPrChange w:id="186" w:author="Hoa Vu Thu" w:date="2020-03-24T22:15:00Z">
              <w:rPr>
                <w:lang w:val="en-GB"/>
              </w:rPr>
            </w:rPrChange>
          </w:rPr>
          <w:t xml:space="preserve">used in testing model </w:t>
        </w:r>
      </w:ins>
      <w:ins w:id="187" w:author="Hoa Vu Thu" w:date="2020-03-24T22:00:00Z">
        <w:r w:rsidRPr="00FC04BB">
          <w:rPr>
            <w:rPrChange w:id="188" w:author="Hoa Vu Thu" w:date="2020-03-24T22:15:00Z">
              <w:rPr>
                <w:lang w:val="en-GB"/>
              </w:rPr>
            </w:rPrChange>
          </w:rPr>
          <w:t>was created as a </w:t>
        </w:r>
        <w:r w:rsidRPr="00FC04BB">
          <w:rPr>
            <w:rPrChange w:id="189" w:author="Hoa Vu Thu" w:date="2020-03-24T22:15:00Z">
              <w:rPr>
                <w:lang w:val="sk-SK"/>
              </w:rPr>
            </w:rPrChange>
          </w:rPr>
          <w:t xml:space="preserve">part of </w:t>
        </w:r>
      </w:ins>
      <w:ins w:id="190" w:author="Hoa Vu Thu" w:date="2020-03-24T22:02:00Z">
        <w:r w:rsidRPr="00FC04BB">
          <w:rPr>
            <w:rPrChange w:id="191" w:author="Hoa Vu Thu" w:date="2020-03-24T22:15:00Z">
              <w:rPr>
                <w:lang w:val="en-US"/>
              </w:rPr>
            </w:rPrChange>
          </w:rPr>
          <w:t>“</w:t>
        </w:r>
      </w:ins>
      <w:ins w:id="192" w:author="Hoa Vu Thu" w:date="2020-03-24T22:00:00Z">
        <w:r w:rsidRPr="00FC04BB">
          <w:rPr>
            <w:shd w:val="clear" w:color="auto" w:fill="FFFFFF"/>
            <w:rPrChange w:id="193" w:author="Hoa Vu Thu" w:date="2020-03-24T22:15:00Z">
              <w:rPr>
                <w:b/>
                <w:bCs/>
                <w:shd w:val="clear" w:color="auto" w:fill="FFFFFF"/>
              </w:rPr>
            </w:rPrChange>
          </w:rPr>
          <w:t xml:space="preserve">Centre for the Development of the Technology Platform of National Health Information System Registers, Modernization of their Content Extraction and Extension of their Information </w:t>
        </w:r>
      </w:ins>
      <w:ins w:id="194" w:author="Hoa Vu Thu" w:date="2020-03-24T22:01:00Z">
        <w:r w:rsidRPr="00FC04BB">
          <w:rPr>
            <w:shd w:val="clear" w:color="auto" w:fill="FFFFFF"/>
            <w:rPrChange w:id="195" w:author="Hoa Vu Thu" w:date="2020-03-24T22:15:00Z">
              <w:rPr>
                <w:shd w:val="clear" w:color="auto" w:fill="FFFFFF"/>
                <w:lang w:val="en-US"/>
              </w:rPr>
            </w:rPrChange>
          </w:rPr>
          <w:t>Capacity</w:t>
        </w:r>
      </w:ins>
      <w:ins w:id="196" w:author="Hoa Vu Thu" w:date="2020-03-24T22:02:00Z">
        <w:r w:rsidRPr="00FC04BB">
          <w:rPr>
            <w:shd w:val="clear" w:color="auto" w:fill="FFFFFF"/>
            <w:rPrChange w:id="197" w:author="Hoa Vu Thu" w:date="2020-03-24T22:15:00Z">
              <w:rPr>
                <w:shd w:val="clear" w:color="auto" w:fill="FFFFFF"/>
                <w:lang w:val="en-US"/>
              </w:rPr>
            </w:rPrChange>
          </w:rPr>
          <w:t>”</w:t>
        </w:r>
      </w:ins>
      <w:ins w:id="198" w:author="Hoa Vu Thu" w:date="2020-03-24T22:01:00Z">
        <w:r w:rsidRPr="00FC04BB">
          <w:rPr>
            <w:shd w:val="clear" w:color="auto" w:fill="FFFFFF"/>
            <w:rPrChange w:id="199" w:author="Hoa Vu Thu" w:date="2020-03-24T22:15:00Z">
              <w:rPr>
                <w:shd w:val="clear" w:color="auto" w:fill="FFFFFF"/>
                <w:lang w:val="en-US"/>
              </w:rPr>
            </w:rPrChange>
          </w:rPr>
          <w:t xml:space="preserve"> project</w:t>
        </w:r>
        <w:r w:rsidRPr="00FC04BB">
          <w:rPr>
            <w:shd w:val="clear" w:color="auto" w:fill="FFFFFF"/>
            <w:rPrChange w:id="200" w:author="Hoa Vu Thu" w:date="2020-03-24T22:15:00Z">
              <w:rPr>
                <w:shd w:val="clear" w:color="auto" w:fill="FFFFFF"/>
              </w:rPr>
            </w:rPrChange>
          </w:rPr>
          <w:t>.</w:t>
        </w:r>
        <w:r w:rsidRPr="00FC04BB">
          <w:rPr>
            <w:shd w:val="clear" w:color="auto" w:fill="FFFFFF"/>
            <w:rPrChange w:id="201" w:author="Hoa Vu Thu" w:date="2020-03-24T22:15:00Z">
              <w:rPr>
                <w:shd w:val="clear" w:color="auto" w:fill="FFFFFF"/>
                <w:lang w:val="en-US"/>
              </w:rPr>
            </w:rPrChange>
          </w:rPr>
          <w:t xml:space="preserve"> </w:t>
        </w:r>
      </w:ins>
      <w:ins w:id="202" w:author="Hoa Vu Thu" w:date="2020-03-24T22:04:00Z">
        <w:r w:rsidR="008D12B6" w:rsidRPr="00FC04BB">
          <w:rPr>
            <w:shd w:val="clear" w:color="auto" w:fill="FFFFFF"/>
            <w:rPrChange w:id="203" w:author="Hoa Vu Thu" w:date="2020-03-24T22:15:00Z">
              <w:rPr>
                <w:shd w:val="clear" w:color="auto" w:fill="FFFFFF"/>
                <w:lang w:val="en-US"/>
              </w:rPr>
            </w:rPrChange>
          </w:rPr>
          <w:t>Its purpose is to provide information on health care and health situation in</w:t>
        </w:r>
      </w:ins>
      <w:ins w:id="204" w:author="Hoa Vu Thu" w:date="2020-03-24T22:18:00Z">
        <w:r w:rsidR="00FC04BB">
          <w:rPr>
            <w:shd w:val="clear" w:color="auto" w:fill="FFFFFF"/>
          </w:rPr>
          <w:t xml:space="preserve"> the</w:t>
        </w:r>
      </w:ins>
      <w:ins w:id="205" w:author="Hoa Vu Thu" w:date="2020-03-24T22:04:00Z">
        <w:r w:rsidR="008D12B6" w:rsidRPr="00FC04BB">
          <w:rPr>
            <w:shd w:val="clear" w:color="auto" w:fill="FFFFFF"/>
            <w:rPrChange w:id="206" w:author="Hoa Vu Thu" w:date="2020-03-24T22:15:00Z">
              <w:rPr>
                <w:shd w:val="clear" w:color="auto" w:fill="FFFFFF"/>
                <w:lang w:val="en-US"/>
              </w:rPr>
            </w:rPrChange>
          </w:rPr>
          <w:t xml:space="preserve"> Czech Republic. </w:t>
        </w:r>
      </w:ins>
      <w:ins w:id="207" w:author="Hoa Vu Thu" w:date="2020-03-24T22:01:00Z">
        <w:r w:rsidRPr="00FC04BB">
          <w:rPr>
            <w:shd w:val="clear" w:color="auto" w:fill="FFFFFF"/>
            <w:rPrChange w:id="208" w:author="Hoa Vu Thu" w:date="2020-03-24T22:15:00Z">
              <w:rPr>
                <w:shd w:val="clear" w:color="auto" w:fill="FFFFFF"/>
              </w:rPr>
            </w:rPrChange>
          </w:rPr>
          <w:t xml:space="preserve"> </w:t>
        </w:r>
      </w:ins>
      <w:commentRangeStart w:id="209"/>
      <w:ins w:id="210" w:author="Hoa Vu Thu" w:date="2020-03-24T22:15:00Z">
        <w:r w:rsidR="00FC04BB" w:rsidRPr="00FC04BB">
          <w:rPr>
            <w:shd w:val="clear" w:color="auto" w:fill="FFFFFF"/>
            <w:rPrChange w:id="211" w:author="Hoa Vu Thu" w:date="2020-03-24T22:15:00Z">
              <w:rPr>
                <w:shd w:val="clear" w:color="auto" w:fill="FFFFFF"/>
              </w:rPr>
            </w:rPrChange>
          </w:rPr>
          <w:t xml:space="preserve">At </w:t>
        </w:r>
        <w:commentRangeEnd w:id="209"/>
        <w:r w:rsidR="00FC04BB">
          <w:rPr>
            <w:rStyle w:val="Odkaznakoment"/>
            <w:rFonts w:ascii="Times New Roman" w:eastAsiaTheme="minorHAnsi" w:hAnsi="Times New Roman" w:cstheme="minorBidi"/>
            <w:lang w:eastAsia="en-US"/>
          </w:rPr>
          <w:commentReference w:id="209"/>
        </w:r>
        <w:r w:rsidR="00FC04BB" w:rsidRPr="00FC04BB">
          <w:rPr>
            <w:shd w:val="clear" w:color="auto" w:fill="FFFFFF"/>
            <w:rPrChange w:id="212" w:author="Hoa Vu Thu" w:date="2020-03-24T22:15:00Z">
              <w:rPr>
                <w:shd w:val="clear" w:color="auto" w:fill="FFFFFF"/>
              </w:rPr>
            </w:rPrChange>
          </w:rPr>
          <w:t>the homepage</w:t>
        </w:r>
      </w:ins>
      <w:ins w:id="213" w:author="Hoa Vu Thu" w:date="2020-03-24T22:16:00Z">
        <w:r w:rsidR="00FC04BB">
          <w:rPr>
            <w:shd w:val="clear" w:color="auto" w:fill="FFFFFF"/>
          </w:rPr>
          <w:t xml:space="preserve"> there is possibility to choose from three options: </w:t>
        </w:r>
      </w:ins>
    </w:p>
    <w:p w14:paraId="25EEED33" w14:textId="3A2ACD7E" w:rsidR="00FC04BB" w:rsidRDefault="00FC04BB" w:rsidP="00804AF0">
      <w:pPr>
        <w:pStyle w:val="Hypertextovodkaz"/>
        <w:numPr>
          <w:ilvl w:val="0"/>
          <w:numId w:val="27"/>
        </w:numPr>
        <w:ind w:left="0" w:firstLine="360"/>
        <w:rPr>
          <w:ins w:id="214" w:author="Hoa Vu Thu" w:date="2020-03-24T22:18:00Z"/>
          <w:shd w:val="clear" w:color="auto" w:fill="FFFFFF"/>
          <w:lang w:val="en-US"/>
        </w:rPr>
      </w:pPr>
      <w:ins w:id="215" w:author="Hoa Vu Thu" w:date="2020-03-24T22:18:00Z">
        <w:r>
          <w:rPr>
            <w:shd w:val="clear" w:color="auto" w:fill="FFFFFF"/>
            <w:lang w:val="en-US"/>
          </w:rPr>
          <w:t>News for the Czech Republic</w:t>
        </w:r>
      </w:ins>
    </w:p>
    <w:p w14:paraId="171A3776" w14:textId="05CF249A" w:rsidR="00FC04BB" w:rsidRDefault="00FC04BB" w:rsidP="00804AF0">
      <w:pPr>
        <w:pStyle w:val="Hypertextovodkaz"/>
        <w:numPr>
          <w:ilvl w:val="0"/>
          <w:numId w:val="27"/>
        </w:numPr>
        <w:ind w:left="0" w:firstLine="360"/>
        <w:rPr>
          <w:ins w:id="216" w:author="Hoa Vu Thu" w:date="2020-03-24T22:18:00Z"/>
          <w:shd w:val="clear" w:color="auto" w:fill="FFFFFF"/>
          <w:lang w:val="en-US"/>
        </w:rPr>
      </w:pPr>
      <w:ins w:id="217" w:author="Hoa Vu Thu" w:date="2020-03-24T22:18:00Z">
        <w:r>
          <w:rPr>
            <w:shd w:val="clear" w:color="auto" w:fill="FFFFFF"/>
            <w:lang w:val="en-US"/>
          </w:rPr>
          <w:t xml:space="preserve">News for </w:t>
        </w:r>
        <w:commentRangeStart w:id="218"/>
        <w:r>
          <w:rPr>
            <w:shd w:val="clear" w:color="auto" w:fill="FFFFFF"/>
            <w:lang w:val="en-US"/>
          </w:rPr>
          <w:t>regions</w:t>
        </w:r>
      </w:ins>
      <w:commentRangeEnd w:id="218"/>
      <w:ins w:id="219" w:author="Hoa Vu Thu" w:date="2020-03-24T22:23:00Z">
        <w:r>
          <w:rPr>
            <w:rStyle w:val="Odkaznakoment"/>
            <w:rFonts w:ascii="Times New Roman" w:eastAsiaTheme="minorHAnsi" w:hAnsi="Times New Roman" w:cstheme="minorBidi"/>
            <w:lang w:eastAsia="en-US"/>
          </w:rPr>
          <w:commentReference w:id="218"/>
        </w:r>
      </w:ins>
      <w:ins w:id="220" w:author="Hoa Vu Thu" w:date="2020-03-24T22:18:00Z">
        <w:r>
          <w:rPr>
            <w:shd w:val="clear" w:color="auto" w:fill="FFFFFF"/>
            <w:lang w:val="en-US"/>
          </w:rPr>
          <w:t xml:space="preserve"> </w:t>
        </w:r>
      </w:ins>
    </w:p>
    <w:p w14:paraId="76BBCCE2" w14:textId="2020207A" w:rsidR="00FC04BB" w:rsidRDefault="00FC04BB" w:rsidP="00804AF0">
      <w:pPr>
        <w:pStyle w:val="Hypertextovodkaz"/>
        <w:numPr>
          <w:ilvl w:val="0"/>
          <w:numId w:val="27"/>
        </w:numPr>
        <w:ind w:left="0" w:firstLine="360"/>
        <w:rPr>
          <w:ins w:id="221" w:author="Hoa Vu Thu" w:date="2020-03-24T22:21:00Z"/>
          <w:shd w:val="clear" w:color="auto" w:fill="FFFFFF"/>
          <w:lang w:val="en-US"/>
        </w:rPr>
      </w:pPr>
      <w:ins w:id="222" w:author="Hoa Vu Thu" w:date="2020-03-24T22:18:00Z">
        <w:r>
          <w:rPr>
            <w:shd w:val="clear" w:color="auto" w:fill="FFFFFF"/>
            <w:lang w:val="en-US"/>
          </w:rPr>
          <w:t xml:space="preserve">News for </w:t>
        </w:r>
      </w:ins>
      <w:ins w:id="223" w:author="Hoa Vu Thu" w:date="2020-03-24T22:19:00Z">
        <w:r>
          <w:rPr>
            <w:shd w:val="clear" w:color="auto" w:fill="FFFFFF"/>
            <w:lang w:val="en-US"/>
          </w:rPr>
          <w:t xml:space="preserve">city Brno </w:t>
        </w:r>
      </w:ins>
    </w:p>
    <w:p w14:paraId="0B8ABDF8" w14:textId="77777777" w:rsidR="00FC04BB" w:rsidRDefault="00FC04BB" w:rsidP="00FC04BB">
      <w:pPr>
        <w:pStyle w:val="Hypertextovodkaz"/>
        <w:rPr>
          <w:ins w:id="224" w:author="Hoa Vu Thu" w:date="2020-03-24T22:17:00Z"/>
          <w:shd w:val="clear" w:color="auto" w:fill="FFFFFF"/>
          <w:lang w:val="en-US"/>
        </w:rPr>
        <w:pPrChange w:id="225" w:author="Hoa Vu Thu" w:date="2020-03-24T22:21:00Z">
          <w:pPr>
            <w:pStyle w:val="Hypertextovodkaz"/>
          </w:pPr>
        </w:pPrChange>
      </w:pPr>
    </w:p>
    <w:p w14:paraId="18FB5469" w14:textId="289614DD" w:rsidR="00FC04BB" w:rsidRDefault="00FC04BB" w:rsidP="00D94C77">
      <w:pPr>
        <w:pStyle w:val="Hypertextovodkaz"/>
        <w:rPr>
          <w:ins w:id="226" w:author="Hoa Vu Thu" w:date="2020-03-24T22:21:00Z"/>
          <w:shd w:val="clear" w:color="auto" w:fill="FFFFFF"/>
          <w:lang w:val="en-US"/>
        </w:rPr>
      </w:pPr>
      <w:ins w:id="227" w:author="Hoa Vu Thu" w:date="2020-03-24T22:17:00Z">
        <w:r>
          <w:rPr>
            <w:shd w:val="clear" w:color="auto" w:fill="FFFFFF"/>
            <w:lang w:val="en-US"/>
          </w:rPr>
          <w:t xml:space="preserve">The structure of website is for all three options the same. </w:t>
        </w:r>
      </w:ins>
      <w:ins w:id="228" w:author="Hoa Vu Thu" w:date="2020-03-24T22:21:00Z">
        <w:r>
          <w:rPr>
            <w:shd w:val="clear" w:color="auto" w:fill="FFFFFF"/>
            <w:lang w:val="en-US"/>
          </w:rPr>
          <w:t>It has five sections:</w:t>
        </w:r>
      </w:ins>
    </w:p>
    <w:p w14:paraId="529C816F" w14:textId="2303406A" w:rsidR="00804AF0" w:rsidRDefault="00804AF0" w:rsidP="00804AF0">
      <w:pPr>
        <w:pStyle w:val="Hypertextovodkaz"/>
        <w:numPr>
          <w:ilvl w:val="0"/>
          <w:numId w:val="36"/>
        </w:numPr>
        <w:ind w:left="0" w:firstLine="360"/>
        <w:rPr>
          <w:ins w:id="229" w:author="Hoa Vu Thu" w:date="2020-03-24T22:27:00Z"/>
          <w:b/>
          <w:bCs/>
          <w:shd w:val="clear" w:color="auto" w:fill="FFFFFF"/>
          <w:lang w:val="en-US"/>
        </w:rPr>
      </w:pPr>
      <w:ins w:id="230" w:author="Hoa Vu Thu" w:date="2020-03-24T22:27:00Z">
        <w:r w:rsidRPr="00804AF0">
          <w:rPr>
            <w:b/>
            <w:bCs/>
            <w:shd w:val="clear" w:color="auto" w:fill="FFFFFF"/>
            <w:lang w:val="en-US"/>
            <w:rPrChange w:id="231" w:author="Hoa Vu Thu" w:date="2020-03-24T22:27:00Z">
              <w:rPr>
                <w:shd w:val="clear" w:color="auto" w:fill="FFFFFF"/>
                <w:lang w:val="en-US"/>
              </w:rPr>
            </w:rPrChange>
          </w:rPr>
          <w:t>Introduction</w:t>
        </w:r>
        <w:r>
          <w:rPr>
            <w:b/>
            <w:bCs/>
            <w:shd w:val="clear" w:color="auto" w:fill="FFFFFF"/>
            <w:lang w:val="en-US"/>
          </w:rPr>
          <w:t xml:space="preserve"> </w:t>
        </w:r>
        <w:r w:rsidRPr="00804AF0">
          <w:rPr>
            <w:shd w:val="clear" w:color="auto" w:fill="FFFFFF"/>
            <w:lang w:val="en-US"/>
            <w:rPrChange w:id="232" w:author="Hoa Vu Thu" w:date="2020-03-24T22:30:00Z">
              <w:rPr>
                <w:b/>
                <w:bCs/>
                <w:shd w:val="clear" w:color="auto" w:fill="FFFFFF"/>
                <w:lang w:val="en-US"/>
              </w:rPr>
            </w:rPrChange>
          </w:rPr>
          <w:t>–</w:t>
        </w:r>
        <w:r>
          <w:rPr>
            <w:b/>
            <w:bCs/>
            <w:shd w:val="clear" w:color="auto" w:fill="FFFFFF"/>
            <w:lang w:val="en-US"/>
          </w:rPr>
          <w:t xml:space="preserve"> </w:t>
        </w:r>
      </w:ins>
      <w:ins w:id="233" w:author="Hoa Vu Thu" w:date="2020-03-24T22:30:00Z">
        <w:r w:rsidRPr="00804AF0">
          <w:rPr>
            <w:shd w:val="clear" w:color="auto" w:fill="FFFFFF"/>
            <w:lang w:val="en-US"/>
            <w:rPrChange w:id="234" w:author="Hoa Vu Thu" w:date="2020-03-24T22:30:00Z">
              <w:rPr>
                <w:b/>
                <w:bCs/>
                <w:shd w:val="clear" w:color="auto" w:fill="FFFFFF"/>
                <w:lang w:val="en-US"/>
              </w:rPr>
            </w:rPrChange>
          </w:rPr>
          <w:t>there is news</w:t>
        </w:r>
      </w:ins>
      <w:ins w:id="235" w:author="Hoa Vu Thu" w:date="2020-03-24T22:31:00Z">
        <w:r>
          <w:rPr>
            <w:shd w:val="clear" w:color="auto" w:fill="FFFFFF"/>
            <w:lang w:val="en-US"/>
          </w:rPr>
          <w:t xml:space="preserve">, some information about the website, sources of data that are used in </w:t>
        </w:r>
      </w:ins>
      <w:ins w:id="236" w:author="Hoa Vu Thu" w:date="2020-03-24T22:32:00Z">
        <w:r>
          <w:rPr>
            <w:shd w:val="clear" w:color="auto" w:fill="FFFFFF"/>
            <w:lang w:val="en-US"/>
          </w:rPr>
          <w:t>their analyses, contacts and some useful links</w:t>
        </w:r>
      </w:ins>
    </w:p>
    <w:p w14:paraId="441CBE11" w14:textId="496D605B" w:rsidR="009B2AA4" w:rsidRPr="009B2AA4" w:rsidRDefault="00804AF0" w:rsidP="00804AF0">
      <w:pPr>
        <w:pStyle w:val="Hypertextovodkaz"/>
        <w:numPr>
          <w:ilvl w:val="0"/>
          <w:numId w:val="36"/>
        </w:numPr>
        <w:ind w:left="0" w:firstLine="360"/>
        <w:rPr>
          <w:ins w:id="237" w:author="Hoa Vu Thu" w:date="2020-03-24T22:38:00Z"/>
          <w:b/>
          <w:bCs/>
          <w:shd w:val="clear" w:color="auto" w:fill="FFFFFF"/>
          <w:lang w:val="en-US"/>
          <w:rPrChange w:id="238" w:author="Hoa Vu Thu" w:date="2020-03-24T22:38:00Z">
            <w:rPr>
              <w:ins w:id="239" w:author="Hoa Vu Thu" w:date="2020-03-24T22:38:00Z"/>
              <w:shd w:val="clear" w:color="auto" w:fill="FFFFFF"/>
              <w:lang w:val="en-US"/>
            </w:rPr>
          </w:rPrChange>
        </w:rPr>
      </w:pPr>
      <w:ins w:id="240" w:author="Hoa Vu Thu" w:date="2020-03-24T22:28:00Z">
        <w:r>
          <w:rPr>
            <w:b/>
            <w:bCs/>
            <w:shd w:val="clear" w:color="auto" w:fill="FFFFFF"/>
            <w:lang w:val="en-US"/>
          </w:rPr>
          <w:t xml:space="preserve">Summary reports </w:t>
        </w:r>
        <w:r w:rsidRPr="00804AF0">
          <w:rPr>
            <w:shd w:val="clear" w:color="auto" w:fill="FFFFFF"/>
            <w:lang w:val="en-US"/>
            <w:rPrChange w:id="241" w:author="Hoa Vu Thu" w:date="2020-03-24T22:30:00Z">
              <w:rPr>
                <w:b/>
                <w:bCs/>
                <w:shd w:val="clear" w:color="auto" w:fill="FFFFFF"/>
                <w:lang w:val="en-US"/>
              </w:rPr>
            </w:rPrChange>
          </w:rPr>
          <w:t>–</w:t>
        </w:r>
        <w:r>
          <w:rPr>
            <w:b/>
            <w:bCs/>
            <w:shd w:val="clear" w:color="auto" w:fill="FFFFFF"/>
            <w:lang w:val="en-US"/>
          </w:rPr>
          <w:t xml:space="preserve"> </w:t>
        </w:r>
      </w:ins>
      <w:ins w:id="242" w:author="Hoa Vu Thu" w:date="2020-03-24T22:33:00Z">
        <w:r>
          <w:rPr>
            <w:shd w:val="clear" w:color="auto" w:fill="FFFFFF"/>
            <w:lang w:val="en-US"/>
          </w:rPr>
          <w:t>there are outputs</w:t>
        </w:r>
      </w:ins>
      <w:ins w:id="243" w:author="Hoa Vu Thu" w:date="2020-03-24T22:45:00Z">
        <w:r w:rsidR="009B2AA4">
          <w:rPr>
            <w:shd w:val="clear" w:color="auto" w:fill="FFFFFF"/>
            <w:lang w:val="en-US"/>
          </w:rPr>
          <w:t xml:space="preserve"> </w:t>
        </w:r>
        <w:r w:rsidR="009B2AA4">
          <w:rPr>
            <w:shd w:val="clear" w:color="auto" w:fill="FFFFFF"/>
            <w:lang w:val="en-US"/>
          </w:rPr>
          <w:t>in a form of tables, graphs and maps</w:t>
        </w:r>
      </w:ins>
      <w:ins w:id="244" w:author="Hoa Vu Thu" w:date="2020-03-24T22:33:00Z">
        <w:r>
          <w:rPr>
            <w:shd w:val="clear" w:color="auto" w:fill="FFFFFF"/>
            <w:lang w:val="en-US"/>
          </w:rPr>
          <w:t xml:space="preserve"> that give a quick comprehensive inf</w:t>
        </w:r>
      </w:ins>
      <w:ins w:id="245" w:author="Hoa Vu Thu" w:date="2020-03-24T22:34:00Z">
        <w:r>
          <w:rPr>
            <w:shd w:val="clear" w:color="auto" w:fill="FFFFFF"/>
            <w:lang w:val="en-US"/>
          </w:rPr>
          <w:t>ormation about</w:t>
        </w:r>
      </w:ins>
      <w:ins w:id="246" w:author="Hoa Vu Thu" w:date="2020-03-24T22:38:00Z">
        <w:r w:rsidR="009B2AA4">
          <w:rPr>
            <w:shd w:val="clear" w:color="auto" w:fill="FFFFFF"/>
            <w:lang w:val="en-US"/>
          </w:rPr>
          <w:t>:</w:t>
        </w:r>
      </w:ins>
    </w:p>
    <w:p w14:paraId="1D43AE75" w14:textId="20230CA9" w:rsidR="009B2AA4" w:rsidRPr="009B2AA4" w:rsidRDefault="00804AF0" w:rsidP="009B2AA4">
      <w:pPr>
        <w:pStyle w:val="Hypertextovodkaz"/>
        <w:numPr>
          <w:ilvl w:val="1"/>
          <w:numId w:val="36"/>
        </w:numPr>
        <w:rPr>
          <w:ins w:id="247" w:author="Hoa Vu Thu" w:date="2020-03-24T22:38:00Z"/>
          <w:b/>
          <w:bCs/>
          <w:shd w:val="clear" w:color="auto" w:fill="FFFFFF"/>
          <w:lang w:val="en-US"/>
          <w:rPrChange w:id="248" w:author="Hoa Vu Thu" w:date="2020-03-24T22:38:00Z">
            <w:rPr>
              <w:ins w:id="249" w:author="Hoa Vu Thu" w:date="2020-03-24T22:38:00Z"/>
              <w:shd w:val="clear" w:color="auto" w:fill="FFFFFF"/>
              <w:lang w:val="en-US"/>
            </w:rPr>
          </w:rPrChange>
        </w:rPr>
      </w:pPr>
      <w:ins w:id="250" w:author="Hoa Vu Thu" w:date="2020-03-24T22:34:00Z">
        <w:r>
          <w:rPr>
            <w:shd w:val="clear" w:color="auto" w:fill="FFFFFF"/>
            <w:lang w:val="en-US"/>
          </w:rPr>
          <w:t>demo</w:t>
        </w:r>
      </w:ins>
      <w:ins w:id="251" w:author="Hoa Vu Thu" w:date="2020-03-24T22:35:00Z">
        <w:r>
          <w:rPr>
            <w:shd w:val="clear" w:color="auto" w:fill="FFFFFF"/>
            <w:lang w:val="en-US"/>
          </w:rPr>
          <w:t>graphic and sociodemographic indicators,</w:t>
        </w:r>
      </w:ins>
    </w:p>
    <w:p w14:paraId="59DD6C70" w14:textId="77777777" w:rsidR="009B2AA4" w:rsidRPr="009B2AA4" w:rsidRDefault="00804AF0" w:rsidP="009B2AA4">
      <w:pPr>
        <w:pStyle w:val="Hypertextovodkaz"/>
        <w:numPr>
          <w:ilvl w:val="1"/>
          <w:numId w:val="36"/>
        </w:numPr>
        <w:rPr>
          <w:ins w:id="252" w:author="Hoa Vu Thu" w:date="2020-03-24T22:38:00Z"/>
          <w:b/>
          <w:bCs/>
          <w:shd w:val="clear" w:color="auto" w:fill="FFFFFF"/>
          <w:lang w:val="en-US"/>
          <w:rPrChange w:id="253" w:author="Hoa Vu Thu" w:date="2020-03-24T22:38:00Z">
            <w:rPr>
              <w:ins w:id="254" w:author="Hoa Vu Thu" w:date="2020-03-24T22:38:00Z"/>
              <w:shd w:val="clear" w:color="auto" w:fill="FFFFFF"/>
              <w:lang w:val="en-US"/>
            </w:rPr>
          </w:rPrChange>
        </w:rPr>
      </w:pPr>
      <w:ins w:id="255" w:author="Hoa Vu Thu" w:date="2020-03-24T22:35:00Z">
        <w:r>
          <w:rPr>
            <w:shd w:val="clear" w:color="auto" w:fill="FFFFFF"/>
            <w:lang w:val="en-US"/>
          </w:rPr>
          <w:t>health status indicators</w:t>
        </w:r>
      </w:ins>
      <w:ins w:id="256" w:author="Hoa Vu Thu" w:date="2020-03-24T22:37:00Z">
        <w:r w:rsidR="009B2AA4">
          <w:rPr>
            <w:shd w:val="clear" w:color="auto" w:fill="FFFFFF"/>
            <w:lang w:val="en-US"/>
          </w:rPr>
          <w:t>,</w:t>
        </w:r>
      </w:ins>
      <w:ins w:id="257" w:author="Hoa Vu Thu" w:date="2020-03-24T22:35:00Z">
        <w:r>
          <w:rPr>
            <w:shd w:val="clear" w:color="auto" w:fill="FFFFFF"/>
            <w:lang w:val="en-US"/>
          </w:rPr>
          <w:t xml:space="preserve"> </w:t>
        </w:r>
      </w:ins>
    </w:p>
    <w:p w14:paraId="6865EB15" w14:textId="2C570435" w:rsidR="009B2AA4" w:rsidRPr="009B2AA4" w:rsidRDefault="009B2AA4" w:rsidP="009B2AA4">
      <w:pPr>
        <w:pStyle w:val="Hypertextovodkaz"/>
        <w:numPr>
          <w:ilvl w:val="1"/>
          <w:numId w:val="36"/>
        </w:numPr>
        <w:rPr>
          <w:ins w:id="258" w:author="Hoa Vu Thu" w:date="2020-03-24T22:38:00Z"/>
          <w:b/>
          <w:bCs/>
          <w:shd w:val="clear" w:color="auto" w:fill="FFFFFF"/>
          <w:lang w:val="en-US"/>
          <w:rPrChange w:id="259" w:author="Hoa Vu Thu" w:date="2020-03-24T22:45:00Z">
            <w:rPr>
              <w:ins w:id="260" w:author="Hoa Vu Thu" w:date="2020-03-24T22:38:00Z"/>
              <w:shd w:val="clear" w:color="auto" w:fill="FFFFFF"/>
              <w:lang w:val="en-US"/>
            </w:rPr>
          </w:rPrChange>
        </w:rPr>
        <w:pPrChange w:id="261" w:author="Hoa Vu Thu" w:date="2020-03-24T22:44:00Z">
          <w:pPr>
            <w:pStyle w:val="Hypertextovodkaz"/>
            <w:numPr>
              <w:ilvl w:val="1"/>
              <w:numId w:val="36"/>
            </w:numPr>
            <w:ind w:left="1440" w:hanging="360"/>
          </w:pPr>
        </w:pPrChange>
      </w:pPr>
      <w:ins w:id="262" w:author="Hoa Vu Thu" w:date="2020-03-24T22:36:00Z">
        <w:r w:rsidRPr="009B2AA4">
          <w:rPr>
            <w:shd w:val="clear" w:color="auto" w:fill="FFFFFF"/>
            <w:lang w:val="en-US"/>
          </w:rPr>
          <w:t>economic indicators, health care infrastructure, physician and medical workers</w:t>
        </w:r>
      </w:ins>
      <w:ins w:id="263" w:author="Hoa Vu Thu" w:date="2020-03-24T22:37:00Z">
        <w:r>
          <w:rPr>
            <w:shd w:val="clear" w:color="auto" w:fill="FFFFFF"/>
            <w:lang w:val="en-US"/>
          </w:rPr>
          <w:t>.</w:t>
        </w:r>
      </w:ins>
    </w:p>
    <w:p w14:paraId="14C06649" w14:textId="3DFB6EA0" w:rsidR="00804AF0" w:rsidRDefault="00804AF0" w:rsidP="00804AF0">
      <w:pPr>
        <w:pStyle w:val="Hypertextovodkaz"/>
        <w:numPr>
          <w:ilvl w:val="0"/>
          <w:numId w:val="36"/>
        </w:numPr>
        <w:ind w:left="0" w:firstLine="360"/>
        <w:rPr>
          <w:ins w:id="264" w:author="Hoa Vu Thu" w:date="2020-03-24T22:28:00Z"/>
          <w:b/>
          <w:bCs/>
          <w:shd w:val="clear" w:color="auto" w:fill="FFFFFF"/>
          <w:lang w:val="en-US"/>
        </w:rPr>
      </w:pPr>
      <w:ins w:id="265" w:author="Hoa Vu Thu" w:date="2020-03-24T22:28:00Z">
        <w:r>
          <w:rPr>
            <w:b/>
            <w:bCs/>
            <w:shd w:val="clear" w:color="auto" w:fill="FFFFFF"/>
            <w:lang w:val="en-US"/>
          </w:rPr>
          <w:t xml:space="preserve">Statistical outputs </w:t>
        </w:r>
        <w:r w:rsidRPr="00804AF0">
          <w:rPr>
            <w:shd w:val="clear" w:color="auto" w:fill="FFFFFF"/>
            <w:lang w:val="en-US"/>
            <w:rPrChange w:id="266" w:author="Hoa Vu Thu" w:date="2020-03-24T22:30:00Z">
              <w:rPr>
                <w:b/>
                <w:bCs/>
                <w:shd w:val="clear" w:color="auto" w:fill="FFFFFF"/>
                <w:lang w:val="en-US"/>
              </w:rPr>
            </w:rPrChange>
          </w:rPr>
          <w:t>–</w:t>
        </w:r>
        <w:r>
          <w:rPr>
            <w:b/>
            <w:bCs/>
            <w:shd w:val="clear" w:color="auto" w:fill="FFFFFF"/>
            <w:lang w:val="en-US"/>
          </w:rPr>
          <w:t xml:space="preserve"> </w:t>
        </w:r>
      </w:ins>
      <w:ins w:id="267" w:author="Hoa Vu Thu" w:date="2020-03-24T22:41:00Z">
        <w:r w:rsidR="009B2AA4">
          <w:rPr>
            <w:shd w:val="clear" w:color="auto" w:fill="FFFFFF"/>
            <w:lang w:val="en-US"/>
          </w:rPr>
          <w:t>there are more detailed outputs of summary reports</w:t>
        </w:r>
      </w:ins>
      <w:ins w:id="268" w:author="Hoa Vu Thu" w:date="2020-03-24T22:45:00Z">
        <w:r w:rsidR="009B2AA4">
          <w:rPr>
            <w:shd w:val="clear" w:color="auto" w:fill="FFFFFF"/>
            <w:lang w:val="en-US"/>
          </w:rPr>
          <w:t>. The outputs are also in a form of tabl</w:t>
        </w:r>
      </w:ins>
      <w:ins w:id="269" w:author="Hoa Vu Thu" w:date="2020-03-24T22:46:00Z">
        <w:r w:rsidR="009B2AA4">
          <w:rPr>
            <w:shd w:val="clear" w:color="auto" w:fill="FFFFFF"/>
            <w:lang w:val="en-US"/>
          </w:rPr>
          <w:t>es, graphs and maps</w:t>
        </w:r>
      </w:ins>
    </w:p>
    <w:p w14:paraId="20AB3070" w14:textId="28403B5A" w:rsidR="00FC04BB" w:rsidRPr="00804AF0" w:rsidRDefault="00804AF0" w:rsidP="00804AF0">
      <w:pPr>
        <w:pStyle w:val="Hypertextovodkaz"/>
        <w:numPr>
          <w:ilvl w:val="0"/>
          <w:numId w:val="36"/>
        </w:numPr>
        <w:ind w:left="0" w:firstLine="360"/>
        <w:rPr>
          <w:ins w:id="270" w:author="Hoa Vu Thu" w:date="2020-03-24T22:29:00Z"/>
          <w:b/>
          <w:bCs/>
          <w:shd w:val="clear" w:color="auto" w:fill="FFFFFF"/>
          <w:lang w:val="en-US"/>
          <w:rPrChange w:id="271" w:author="Hoa Vu Thu" w:date="2020-03-24T22:29:00Z">
            <w:rPr>
              <w:ins w:id="272" w:author="Hoa Vu Thu" w:date="2020-03-24T22:29:00Z"/>
              <w:b/>
              <w:bCs/>
              <w:lang w:val="en-GB"/>
            </w:rPr>
          </w:rPrChange>
        </w:rPr>
      </w:pPr>
      <w:ins w:id="273" w:author="Hoa Vu Thu" w:date="2020-03-24T22:28:00Z">
        <w:r>
          <w:rPr>
            <w:b/>
            <w:bCs/>
            <w:lang w:val="en-GB"/>
          </w:rPr>
          <w:lastRenderedPageBreak/>
          <w:t>Analyses and publication</w:t>
        </w:r>
      </w:ins>
      <w:ins w:id="274" w:author="Hoa Vu Thu" w:date="2020-03-24T22:29:00Z">
        <w:r>
          <w:rPr>
            <w:b/>
            <w:bCs/>
            <w:lang w:val="en-GB"/>
          </w:rPr>
          <w:t>s</w:t>
        </w:r>
      </w:ins>
      <w:ins w:id="275" w:author="Hoa Vu Thu" w:date="2020-03-24T22:28:00Z">
        <w:r>
          <w:rPr>
            <w:b/>
            <w:bCs/>
            <w:lang w:val="en-GB"/>
          </w:rPr>
          <w:t xml:space="preserve"> </w:t>
        </w:r>
      </w:ins>
      <w:ins w:id="276" w:author="Hoa Vu Thu" w:date="2020-03-24T22:29:00Z">
        <w:r w:rsidRPr="00804AF0">
          <w:rPr>
            <w:lang w:val="en-GB"/>
            <w:rPrChange w:id="277" w:author="Hoa Vu Thu" w:date="2020-03-24T22:30:00Z">
              <w:rPr>
                <w:b/>
                <w:bCs/>
                <w:lang w:val="en-GB"/>
              </w:rPr>
            </w:rPrChange>
          </w:rPr>
          <w:t>–</w:t>
        </w:r>
      </w:ins>
      <w:ins w:id="278" w:author="Hoa Vu Thu" w:date="2020-03-24T22:28:00Z">
        <w:r>
          <w:rPr>
            <w:b/>
            <w:bCs/>
            <w:lang w:val="en-GB"/>
          </w:rPr>
          <w:t xml:space="preserve"> </w:t>
        </w:r>
      </w:ins>
      <w:ins w:id="279" w:author="Hoa Vu Thu" w:date="2020-03-24T22:47:00Z">
        <w:r w:rsidR="009B2AA4">
          <w:rPr>
            <w:lang w:val="en-GB"/>
          </w:rPr>
          <w:t>there are described analyses and presentations</w:t>
        </w:r>
      </w:ins>
      <w:ins w:id="280" w:author="Hoa Vu Thu" w:date="2020-03-24T22:48:00Z">
        <w:r w:rsidR="00F43849">
          <w:rPr>
            <w:lang w:val="en-GB"/>
          </w:rPr>
          <w:t xml:space="preserve"> of selected topics </w:t>
        </w:r>
      </w:ins>
    </w:p>
    <w:p w14:paraId="64313941" w14:textId="5A80A132" w:rsidR="00804AF0" w:rsidRPr="00F43849" w:rsidRDefault="00804AF0" w:rsidP="00804AF0">
      <w:pPr>
        <w:pStyle w:val="Hypertextovodkaz"/>
        <w:numPr>
          <w:ilvl w:val="0"/>
          <w:numId w:val="36"/>
        </w:numPr>
        <w:ind w:left="0" w:firstLine="360"/>
        <w:rPr>
          <w:ins w:id="281" w:author="Hoa Vu Thu" w:date="2020-03-24T22:52:00Z"/>
          <w:b/>
          <w:bCs/>
          <w:shd w:val="clear" w:color="auto" w:fill="FFFFFF"/>
          <w:lang w:val="en-US"/>
          <w:rPrChange w:id="282" w:author="Hoa Vu Thu" w:date="2020-03-24T22:52:00Z">
            <w:rPr>
              <w:ins w:id="283" w:author="Hoa Vu Thu" w:date="2020-03-24T22:52:00Z"/>
              <w:b/>
              <w:bCs/>
              <w:lang w:val="en-GB"/>
            </w:rPr>
          </w:rPrChange>
        </w:rPr>
      </w:pPr>
      <w:ins w:id="284" w:author="Hoa Vu Thu" w:date="2020-03-24T22:29:00Z">
        <w:r>
          <w:rPr>
            <w:b/>
            <w:bCs/>
            <w:lang w:val="en-GB"/>
          </w:rPr>
          <w:t>Help</w:t>
        </w:r>
      </w:ins>
    </w:p>
    <w:p w14:paraId="577B28CC" w14:textId="77777777" w:rsidR="008D12B6" w:rsidRDefault="008D12B6" w:rsidP="00D94C77">
      <w:pPr>
        <w:pStyle w:val="Dalodstavce"/>
        <w:rPr>
          <w:ins w:id="285" w:author="Hoa Vu Thu" w:date="2020-03-24T22:02:00Z"/>
        </w:rPr>
      </w:pPr>
    </w:p>
    <w:p w14:paraId="274D542B" w14:textId="28E89F1D" w:rsidR="00D94C77" w:rsidRPr="000B69DF" w:rsidRDefault="00D94C77" w:rsidP="00D94C77">
      <w:pPr>
        <w:pStyle w:val="Dalodstavce"/>
        <w:rPr>
          <w:ins w:id="286" w:author="Hoa Vu Thu" w:date="2020-03-24T21:49:00Z"/>
        </w:rPr>
        <w:pPrChange w:id="287" w:author="Hoa Vu Thu" w:date="2020-03-24T21:49:00Z">
          <w:pPr>
            <w:spacing w:line="276" w:lineRule="auto"/>
            <w:jc w:val="both"/>
          </w:pPr>
        </w:pPrChange>
      </w:pPr>
      <w:commentRangeStart w:id="288"/>
      <w:ins w:id="289" w:author="Hoa Vu Thu" w:date="2020-03-24T21:49:00Z">
        <w:r>
          <w:t xml:space="preserve">Data were crawled from both website whereas from the first website were collected 1908 documents and from the </w:t>
        </w:r>
      </w:ins>
      <w:ins w:id="290" w:author="Hoa Vu Thu" w:date="2020-03-24T22:57:00Z">
        <w:r w:rsidR="00F43849">
          <w:t>other one</w:t>
        </w:r>
      </w:ins>
      <w:ins w:id="291" w:author="Hoa Vu Thu" w:date="2020-03-24T21:49:00Z">
        <w:r>
          <w:t xml:space="preserve"> </w:t>
        </w:r>
        <w:r w:rsidRPr="00F43849">
          <w:rPr>
            <w:highlight w:val="yellow"/>
            <w:rPrChange w:id="292" w:author="Hoa Vu Thu" w:date="2020-03-24T22:58:00Z">
              <w:rPr/>
            </w:rPrChange>
          </w:rPr>
          <w:t>XYZ</w:t>
        </w:r>
        <w:r>
          <w:t xml:space="preserve"> documents. </w:t>
        </w:r>
        <w:commentRangeEnd w:id="288"/>
        <w:r>
          <w:rPr>
            <w:rStyle w:val="Odkaznakoment"/>
            <w:rFonts w:ascii="Times New Roman" w:eastAsiaTheme="minorHAnsi" w:hAnsi="Times New Roman" w:cstheme="minorBidi"/>
            <w:lang w:eastAsia="en-US"/>
          </w:rPr>
          <w:commentReference w:id="288"/>
        </w:r>
      </w:ins>
    </w:p>
    <w:p w14:paraId="09EBCB20" w14:textId="53FB25C7" w:rsidR="00D94C77" w:rsidRDefault="00D94C77" w:rsidP="00D94C77">
      <w:pPr>
        <w:pStyle w:val="Nadpis2"/>
        <w:rPr>
          <w:ins w:id="293" w:author="Hoa Vu Thu" w:date="2020-03-24T21:50:00Z"/>
        </w:rPr>
        <w:pPrChange w:id="294" w:author="Hoa Vu Thu" w:date="2020-03-24T21:50:00Z">
          <w:pPr>
            <w:pStyle w:val="Nadpis2"/>
            <w:numPr>
              <w:numId w:val="0"/>
            </w:numPr>
            <w:ind w:left="0" w:firstLine="0"/>
          </w:pPr>
        </w:pPrChange>
      </w:pPr>
      <w:commentRangeStart w:id="295"/>
      <w:ins w:id="296" w:author="Hoa Vu Thu" w:date="2020-03-24T21:50:00Z">
        <w:r>
          <w:t xml:space="preserve">Data </w:t>
        </w:r>
        <w:r w:rsidRPr="00D94C77">
          <w:rPr>
            <w:rPrChange w:id="297" w:author="Hoa Vu Thu" w:date="2020-03-24T21:50:00Z">
              <w:rPr/>
            </w:rPrChange>
          </w:rPr>
          <w:t>preparation</w:t>
        </w:r>
        <w:commentRangeEnd w:id="295"/>
        <w:r w:rsidRPr="00D94C77">
          <w:rPr>
            <w:rStyle w:val="Odkaznakoment"/>
            <w:rFonts w:eastAsiaTheme="minorHAnsi"/>
            <w:sz w:val="28"/>
            <w:szCs w:val="28"/>
            <w:rPrChange w:id="298" w:author="Hoa Vu Thu" w:date="2020-03-24T21:50:00Z">
              <w:rPr>
                <w:rStyle w:val="Odkaznakoment"/>
                <w:rFonts w:ascii="Times New Roman" w:eastAsiaTheme="minorHAnsi" w:hAnsi="Times New Roman" w:cstheme="minorBidi"/>
                <w:iCs w:val="0"/>
                <w:color w:val="auto"/>
                <w:lang w:val="cs-CZ" w:eastAsia="en-US"/>
              </w:rPr>
            </w:rPrChange>
          </w:rPr>
          <w:commentReference w:id="295"/>
        </w:r>
      </w:ins>
      <w:ins w:id="299" w:author="Hoa Vu Thu" w:date="2020-03-24T22:16:00Z">
        <w:r w:rsidR="00FC04BB">
          <w:t xml:space="preserve"> </w:t>
        </w:r>
      </w:ins>
    </w:p>
    <w:p w14:paraId="366D60F6" w14:textId="757557AE" w:rsidR="001263B0" w:rsidRDefault="0023687D" w:rsidP="00D94C77">
      <w:pPr>
        <w:spacing w:line="276" w:lineRule="auto"/>
        <w:jc w:val="both"/>
        <w:rPr>
          <w:ins w:id="300" w:author="Hoa Vu Thu" w:date="2020-03-24T23:15:00Z"/>
          <w:lang w:val="en-US"/>
        </w:rPr>
      </w:pPr>
      <w:ins w:id="301" w:author="Hoa Vu Thu" w:date="2020-03-24T23:04:00Z">
        <w:r>
          <w:rPr>
            <w:lang w:val="en-US"/>
          </w:rPr>
          <w:t xml:space="preserve">Obtained data </w:t>
        </w:r>
      </w:ins>
      <w:ins w:id="302" w:author="Hoa Vu Thu" w:date="2020-03-24T23:05:00Z">
        <w:r>
          <w:rPr>
            <w:lang w:val="en-US"/>
          </w:rPr>
          <w:t xml:space="preserve">from websites </w:t>
        </w:r>
      </w:ins>
      <w:ins w:id="303" w:author="Hoa Vu Thu" w:date="2020-03-24T23:04:00Z">
        <w:r>
          <w:rPr>
            <w:lang w:val="en-US"/>
          </w:rPr>
          <w:t>were in json</w:t>
        </w:r>
      </w:ins>
      <w:ins w:id="304" w:author="Hoa Vu Thu" w:date="2020-03-24T23:05:00Z">
        <w:r>
          <w:rPr>
            <w:lang w:val="en-US"/>
          </w:rPr>
          <w:t xml:space="preserve"> format</w:t>
        </w:r>
      </w:ins>
      <w:ins w:id="305" w:author="Hoa Vu Thu" w:date="2020-03-24T23:11:00Z">
        <w:r w:rsidR="001263B0">
          <w:rPr>
            <w:lang w:val="en-US"/>
          </w:rPr>
          <w:t>, where were information if the website was cr</w:t>
        </w:r>
      </w:ins>
      <w:ins w:id="306" w:author="Hoa Vu Thu" w:date="2020-03-24T23:12:00Z">
        <w:r w:rsidR="001263B0">
          <w:rPr>
            <w:lang w:val="en-US"/>
          </w:rPr>
          <w:t>awled,</w:t>
        </w:r>
      </w:ins>
      <w:ins w:id="307" w:author="Hoa Vu Thu" w:date="2020-03-24T23:13:00Z">
        <w:r w:rsidR="001263B0">
          <w:rPr>
            <w:lang w:val="en-US"/>
          </w:rPr>
          <w:t xml:space="preserve"> the particular URL</w:t>
        </w:r>
      </w:ins>
      <w:ins w:id="308" w:author="Hoa Vu Thu" w:date="2020-03-24T23:14:00Z">
        <w:r w:rsidR="001263B0">
          <w:rPr>
            <w:lang w:val="en-US"/>
          </w:rPr>
          <w:t xml:space="preserve"> that was crawled, its parent URL and </w:t>
        </w:r>
      </w:ins>
      <w:ins w:id="309" w:author="Hoa Vu Thu" w:date="2020-03-24T23:13:00Z">
        <w:r w:rsidR="001263B0">
          <w:rPr>
            <w:lang w:val="en-US"/>
          </w:rPr>
          <w:t>its particular XML document</w:t>
        </w:r>
      </w:ins>
      <w:ins w:id="310" w:author="Hoa Vu Thu" w:date="2020-03-24T23:14:00Z">
        <w:r w:rsidR="001263B0">
          <w:rPr>
            <w:lang w:val="en-US"/>
          </w:rPr>
          <w:t xml:space="preserve">. </w:t>
        </w:r>
      </w:ins>
      <w:ins w:id="311" w:author="Hoa Vu Thu" w:date="2020-03-24T23:17:00Z">
        <w:r w:rsidR="001263B0">
          <w:rPr>
            <w:lang w:val="en-US"/>
          </w:rPr>
          <w:t>Corpus was created by extracting a</w:t>
        </w:r>
      </w:ins>
      <w:ins w:id="312" w:author="Hoa Vu Thu" w:date="2020-03-24T21:50:00Z">
        <w:r w:rsidR="00D94C77">
          <w:rPr>
            <w:lang w:val="en-US"/>
          </w:rPr>
          <w:t>ll</w:t>
        </w:r>
        <w:r w:rsidR="00D94C77" w:rsidRPr="00D94824">
          <w:rPr>
            <w:lang w:val="en-US"/>
          </w:rPr>
          <w:t xml:space="preserve"> </w:t>
        </w:r>
        <w:r w:rsidR="00D94C77">
          <w:rPr>
            <w:lang w:val="en-US"/>
          </w:rPr>
          <w:t>useful information from each XML documents</w:t>
        </w:r>
        <w:r w:rsidR="00D94C77" w:rsidRPr="00D94824">
          <w:rPr>
            <w:lang w:val="en-US"/>
          </w:rPr>
          <w:t xml:space="preserve"> from html tags </w:t>
        </w:r>
        <w:r w:rsidR="00D94C77">
          <w:rPr>
            <w:lang w:val="en-US"/>
          </w:rPr>
          <w:t>using</w:t>
        </w:r>
        <w:r w:rsidR="00D94C77" w:rsidRPr="00D94824">
          <w:rPr>
            <w:lang w:val="en-US"/>
          </w:rPr>
          <w:t xml:space="preserve"> </w:t>
        </w:r>
        <w:proofErr w:type="spellStart"/>
        <w:r w:rsidR="00D94C77" w:rsidRPr="00D94824">
          <w:rPr>
            <w:lang w:val="en-US"/>
          </w:rPr>
          <w:t>Xpath</w:t>
        </w:r>
        <w:proofErr w:type="spellEnd"/>
        <w:r w:rsidR="00D94C77" w:rsidRPr="00D94824">
          <w:rPr>
            <w:lang w:val="en-US"/>
          </w:rPr>
          <w:t>.</w:t>
        </w:r>
      </w:ins>
    </w:p>
    <w:p w14:paraId="35DC37A8" w14:textId="2771CB2B" w:rsidR="00D94C77" w:rsidRPr="00794B74" w:rsidRDefault="00D94C77" w:rsidP="001263B0">
      <w:pPr>
        <w:pStyle w:val="Dalodstavce"/>
        <w:rPr>
          <w:ins w:id="313" w:author="Hoa Vu Thu" w:date="2020-03-24T21:50:00Z"/>
        </w:rPr>
        <w:pPrChange w:id="314" w:author="Hoa Vu Thu" w:date="2020-03-24T23:16:00Z">
          <w:pPr>
            <w:spacing w:line="276" w:lineRule="auto"/>
            <w:jc w:val="both"/>
          </w:pPr>
        </w:pPrChange>
      </w:pPr>
      <w:ins w:id="315" w:author="Hoa Vu Thu" w:date="2020-03-24T21:50:00Z">
        <w:r>
          <w:t xml:space="preserve"> Corpus was </w:t>
        </w:r>
      </w:ins>
      <w:ins w:id="316" w:author="Hoa Vu Thu" w:date="2020-03-24T23:19:00Z">
        <w:r w:rsidR="001263B0">
          <w:t>pre-processed</w:t>
        </w:r>
      </w:ins>
      <w:ins w:id="317" w:author="Hoa Vu Thu" w:date="2020-03-24T23:18:00Z">
        <w:r w:rsidR="001263B0">
          <w:t xml:space="preserve"> </w:t>
        </w:r>
      </w:ins>
      <w:bookmarkStart w:id="318" w:name="_GoBack"/>
      <w:bookmarkEnd w:id="318"/>
      <w:ins w:id="319" w:author="Hoa Vu Thu" w:date="2020-03-24T21:50:00Z">
        <w:r>
          <w:t xml:space="preserve">by removing all numbers, special characters and stop words in data and by transforming all letters in words into lower case except for abbreviations such as HIV.  The corpus was then tokenized into words and lemmatized applying </w:t>
        </w:r>
        <w:proofErr w:type="spellStart"/>
        <w:r>
          <w:t>UDPipe</w:t>
        </w:r>
        <w:proofErr w:type="spellEnd"/>
        <w:r>
          <w:t xml:space="preserve">. At this point, there was a lot of trouble due to </w:t>
        </w:r>
        <w:commentRangeStart w:id="320"/>
        <w:r>
          <w:t xml:space="preserve">inconsistent </w:t>
        </w:r>
        <w:commentRangeEnd w:id="320"/>
        <w:r>
          <w:rPr>
            <w:rStyle w:val="Odkaznakoment"/>
            <w:rFonts w:ascii="Times New Roman" w:eastAsiaTheme="minorHAnsi" w:hAnsi="Times New Roman" w:cstheme="minorBidi"/>
            <w:lang w:eastAsia="en-US"/>
          </w:rPr>
          <w:commentReference w:id="320"/>
        </w:r>
        <w:r>
          <w:t xml:space="preserve">data. There were some parts of documents, where sentences were written in upper cases. </w:t>
        </w:r>
        <w:proofErr w:type="spellStart"/>
        <w:r>
          <w:t>UDPipe</w:t>
        </w:r>
        <w:proofErr w:type="spellEnd"/>
        <w:r>
          <w:t xml:space="preserve"> was able to detect some commonly used words and convert them to lower case, but some medical terms such as “</w:t>
        </w:r>
        <w:proofErr w:type="spellStart"/>
        <w:r>
          <w:t>laparoskopie</w:t>
        </w:r>
        <w:proofErr w:type="spellEnd"/>
        <w:r>
          <w:t>” or names of drugs like “</w:t>
        </w:r>
        <w:proofErr w:type="spellStart"/>
        <w:r>
          <w:t>gamunex</w:t>
        </w:r>
        <w:proofErr w:type="spellEnd"/>
        <w:r>
          <w:t xml:space="preserve">” had to be </w:t>
        </w:r>
        <w:commentRangeStart w:id="321"/>
        <w:r>
          <w:t xml:space="preserve">converter </w:t>
        </w:r>
        <w:commentRangeEnd w:id="321"/>
        <w:r>
          <w:rPr>
            <w:rStyle w:val="Odkaznakoment"/>
            <w:rFonts w:ascii="Times New Roman" w:eastAsiaTheme="minorHAnsi" w:hAnsi="Times New Roman" w:cstheme="minorBidi"/>
            <w:lang w:eastAsia="en-US"/>
          </w:rPr>
          <w:commentReference w:id="321"/>
        </w:r>
        <w:r>
          <w:t>manually. Also, there was a lot of abbreviation that is often used in Czech language, for example “</w:t>
        </w:r>
        <w:proofErr w:type="spellStart"/>
        <w:r>
          <w:t>urč</w:t>
        </w:r>
        <w:proofErr w:type="spellEnd"/>
        <w:r>
          <w:t>.”, “</w:t>
        </w:r>
        <w:proofErr w:type="spellStart"/>
        <w:r>
          <w:t>onem</w:t>
        </w:r>
        <w:proofErr w:type="spellEnd"/>
        <w:r>
          <w:t>.” or “</w:t>
        </w:r>
        <w:proofErr w:type="spellStart"/>
        <w:r>
          <w:t>bakter</w:t>
        </w:r>
        <w:proofErr w:type="spellEnd"/>
        <w:r>
          <w:t xml:space="preserve">.”  </w:t>
        </w:r>
      </w:ins>
    </w:p>
    <w:p w14:paraId="20BA800E" w14:textId="3990FE15" w:rsidR="00BB3AF0" w:rsidRDefault="00BB3AF0" w:rsidP="00CA5CA6">
      <w:pPr>
        <w:rPr>
          <w:ins w:id="322" w:author="Hoa Vu Thu" w:date="2020-03-24T21:50:00Z"/>
          <w:lang w:val="en-US"/>
        </w:rPr>
      </w:pPr>
    </w:p>
    <w:p w14:paraId="0A704805" w14:textId="35005BCB" w:rsidR="00D94C77" w:rsidRDefault="00D94C77" w:rsidP="00D94C77">
      <w:pPr>
        <w:pStyle w:val="Nadpis2"/>
        <w:pPrChange w:id="323" w:author="Hoa Vu Thu" w:date="2020-03-24T21:50:00Z">
          <w:pPr/>
        </w:pPrChange>
      </w:pPr>
      <w:ins w:id="324" w:author="Hoa Vu Thu" w:date="2020-03-24T21:50:00Z">
        <w:r>
          <w:t>Modelling</w:t>
        </w:r>
      </w:ins>
    </w:p>
    <w:p w14:paraId="1E829897" w14:textId="47F9040F" w:rsidR="00BB3AF0" w:rsidRPr="00794B74" w:rsidRDefault="00BB3AF0" w:rsidP="00D94C77">
      <w:pPr>
        <w:pStyle w:val="Nadpis3"/>
        <w:pPrChange w:id="325" w:author="Hoa Vu Thu" w:date="2020-03-24T21:50:00Z">
          <w:pPr>
            <w:pStyle w:val="Nadpis2"/>
          </w:pPr>
        </w:pPrChange>
      </w:pPr>
      <w:bookmarkStart w:id="326" w:name="_Toc28611030"/>
      <w:bookmarkStart w:id="327" w:name="_Toc28971483"/>
      <w:bookmarkStart w:id="328" w:name="_Toc31621704"/>
      <w:commentRangeStart w:id="329"/>
      <w:commentRangeStart w:id="330"/>
      <w:r w:rsidRPr="00794B74">
        <w:t>Natural Language Processing</w:t>
      </w:r>
      <w:r>
        <w:t xml:space="preserve"> </w:t>
      </w:r>
      <w:r w:rsidR="00081D20">
        <w:t xml:space="preserve">approaches and algorithms </w:t>
      </w:r>
      <w:r w:rsidRPr="00794B74">
        <w:t xml:space="preserve"> </w:t>
      </w:r>
      <w:bookmarkEnd w:id="326"/>
      <w:bookmarkEnd w:id="327"/>
      <w:commentRangeEnd w:id="329"/>
      <w:r>
        <w:rPr>
          <w:rStyle w:val="Odkaznakoment"/>
          <w:rFonts w:eastAsiaTheme="minorHAnsi" w:cstheme="minorBidi"/>
          <w:color w:val="auto"/>
        </w:rPr>
        <w:commentReference w:id="329"/>
      </w:r>
      <w:bookmarkEnd w:id="328"/>
      <w:commentRangeEnd w:id="330"/>
      <w:r w:rsidR="00AF6DC1">
        <w:rPr>
          <w:rStyle w:val="Odkaznakoment"/>
          <w:rFonts w:ascii="Times New Roman" w:eastAsiaTheme="minorHAnsi" w:hAnsi="Times New Roman" w:cstheme="minorBidi"/>
          <w:iCs/>
          <w:color w:val="auto"/>
          <w:lang w:val="cs-CZ" w:eastAsia="en-US"/>
        </w:rPr>
        <w:commentReference w:id="330"/>
      </w:r>
    </w:p>
    <w:p w14:paraId="1324A5E3" w14:textId="77777777" w:rsidR="00BB3AF0" w:rsidRDefault="00BB3AF0" w:rsidP="00BB3AF0">
      <w:pPr>
        <w:pStyle w:val="Odstavec1"/>
        <w:rPr>
          <w:rStyle w:val="Siln"/>
          <w:b w:val="0"/>
          <w:bCs w:val="0"/>
          <w:lang w:val="en-US"/>
        </w:rPr>
      </w:pPr>
      <w:r w:rsidRPr="00CA5CA6">
        <w:rPr>
          <w:rStyle w:val="Odstavec1Char"/>
        </w:rPr>
        <w:t xml:space="preserve">Natural Language Processing (NLP) is an interdisciplinary area of research and application that investigates how computers understand and process natural language text or speech. One of the techniques of NLP is to measure text similarity that is important in text related research and applications in tasks, for example information retrieval, text classification, checking plagiarism etc. Finding similarity between words is an </w:t>
      </w:r>
      <w:r w:rsidRPr="00CA5CA6">
        <w:rPr>
          <w:rStyle w:val="Odstavec1Char"/>
        </w:rPr>
        <w:lastRenderedPageBreak/>
        <w:t>important part of text similarity which is then used as a primary stage for sentence, paragraph and document similarities.</w:t>
      </w:r>
      <w:r w:rsidRPr="00CA5CA6">
        <w:rPr>
          <w:rStyle w:val="Siln"/>
        </w:rPr>
        <w:t xml:space="preserve"> </w:t>
      </w:r>
      <w:r w:rsidRPr="00CA5CA6">
        <w:t>There are 2 approaches how to measure text similarity:</w:t>
      </w:r>
    </w:p>
    <w:p w14:paraId="7FFC9E72" w14:textId="77777777" w:rsidR="00BB3AF0" w:rsidRDefault="00BB3AF0" w:rsidP="00BB3AF0">
      <w:pPr>
        <w:pStyle w:val="ja"/>
        <w:numPr>
          <w:ilvl w:val="0"/>
          <w:numId w:val="25"/>
        </w:numPr>
        <w:spacing w:line="276" w:lineRule="auto"/>
        <w:jc w:val="both"/>
        <w:rPr>
          <w:rStyle w:val="Siln"/>
          <w:b w:val="0"/>
          <w:bCs w:val="0"/>
          <w:lang w:val="en-US"/>
        </w:rPr>
      </w:pPr>
      <w:r>
        <w:rPr>
          <w:rStyle w:val="Siln"/>
          <w:lang w:val="en-US"/>
        </w:rPr>
        <w:t xml:space="preserve">Lexical similarity </w:t>
      </w:r>
    </w:p>
    <w:p w14:paraId="19578955" w14:textId="77777777" w:rsidR="00BB3AF0" w:rsidRPr="00924AA0" w:rsidRDefault="00BB3AF0" w:rsidP="00BB3AF0">
      <w:pPr>
        <w:pStyle w:val="ja"/>
        <w:numPr>
          <w:ilvl w:val="0"/>
          <w:numId w:val="25"/>
        </w:numPr>
        <w:spacing w:line="276" w:lineRule="auto"/>
        <w:jc w:val="both"/>
        <w:rPr>
          <w:rStyle w:val="Siln"/>
          <w:lang w:val="en-US"/>
        </w:rPr>
      </w:pPr>
      <w:r w:rsidRPr="00924AA0">
        <w:rPr>
          <w:rStyle w:val="Siln"/>
          <w:lang w:val="en-US"/>
        </w:rPr>
        <w:t>Semantic similarity</w:t>
      </w:r>
    </w:p>
    <w:p w14:paraId="4E3C368E" w14:textId="77777777" w:rsidR="00BB3AF0" w:rsidRPr="00506545" w:rsidRDefault="00BB3AF0" w:rsidP="00BB3AF0">
      <w:pPr>
        <w:pStyle w:val="Dalodstavce"/>
        <w:rPr>
          <w:b/>
          <w:bCs/>
          <w:lang w:val="en-US"/>
        </w:rPr>
      </w:pPr>
      <w:commentRangeStart w:id="331"/>
      <w:commentRangeStart w:id="332"/>
      <w:commentRangeStart w:id="333"/>
      <w:r w:rsidRPr="00924AA0">
        <w:rPr>
          <w:b/>
          <w:bCs/>
          <w:lang w:val="en-US"/>
        </w:rPr>
        <w:t>Lexical similarity</w:t>
      </w:r>
      <w:commentRangeEnd w:id="331"/>
      <w:r>
        <w:rPr>
          <w:rStyle w:val="Odkaznakoment"/>
        </w:rPr>
        <w:commentReference w:id="331"/>
      </w:r>
      <w:commentRangeEnd w:id="332"/>
      <w:r>
        <w:rPr>
          <w:rStyle w:val="Odkaznakoment"/>
          <w:rFonts w:eastAsiaTheme="minorHAnsi" w:cstheme="minorBidi"/>
          <w:lang w:eastAsia="en-US"/>
        </w:rPr>
        <w:commentReference w:id="332"/>
      </w:r>
      <w:r>
        <w:rPr>
          <w:lang w:val="en-US"/>
        </w:rPr>
        <w:t xml:space="preserve"> provides the similarity based on surface of text, so words are similar if they have a similar character sequence. To measure lexical similarity </w:t>
      </w:r>
      <w:r w:rsidRPr="000870C5">
        <w:rPr>
          <w:b/>
          <w:bCs/>
          <w:lang w:val="en-US"/>
        </w:rPr>
        <w:t>string-based</w:t>
      </w:r>
      <w:r>
        <w:rPr>
          <w:lang w:val="en-US"/>
        </w:rPr>
        <w:t xml:space="preserve"> algorithms are used which can be divided into </w:t>
      </w:r>
      <w:commentRangeStart w:id="334"/>
      <w:r w:rsidRPr="000870C5">
        <w:rPr>
          <w:b/>
          <w:bCs/>
          <w:lang w:val="en-US"/>
        </w:rPr>
        <w:t>character-based</w:t>
      </w:r>
      <w:r>
        <w:rPr>
          <w:lang w:val="en-US"/>
        </w:rPr>
        <w:t xml:space="preserve"> </w:t>
      </w:r>
      <w:r w:rsidRPr="000870C5">
        <w:rPr>
          <w:lang w:val="en-US"/>
        </w:rPr>
        <w:t>and</w:t>
      </w:r>
      <w:r w:rsidRPr="000870C5">
        <w:rPr>
          <w:b/>
          <w:bCs/>
          <w:lang w:val="en-US"/>
        </w:rPr>
        <w:t xml:space="preserve"> term-based</w:t>
      </w:r>
      <w:r>
        <w:rPr>
          <w:lang w:val="en-US"/>
        </w:rPr>
        <w:t xml:space="preserve"> </w:t>
      </w:r>
      <w:commentRangeEnd w:id="334"/>
      <w:r>
        <w:rPr>
          <w:rStyle w:val="Odkaznakoment"/>
        </w:rPr>
        <w:commentReference w:id="334"/>
      </w:r>
      <w:r>
        <w:rPr>
          <w:lang w:val="en-US"/>
        </w:rPr>
        <w:t xml:space="preserve">similarity measures. </w:t>
      </w:r>
    </w:p>
    <w:p w14:paraId="7705B3A8" w14:textId="77777777" w:rsidR="00BB3AF0" w:rsidRDefault="00BB3AF0" w:rsidP="00BB3AF0">
      <w:pPr>
        <w:pStyle w:val="Dalodstavce"/>
      </w:pPr>
      <w:r w:rsidRPr="00924AA0">
        <w:rPr>
          <w:b/>
          <w:bCs/>
          <w:lang w:val="en-US"/>
        </w:rPr>
        <w:t>Semantic similarity</w:t>
      </w:r>
      <w:r>
        <w:rPr>
          <w:b/>
          <w:bCs/>
          <w:lang w:val="en-US"/>
        </w:rPr>
        <w:t xml:space="preserve"> </w:t>
      </w:r>
      <w:r w:rsidRPr="00506545">
        <w:rPr>
          <w:lang w:val="en-US"/>
        </w:rPr>
        <w:t>is</w:t>
      </w:r>
      <w:r>
        <w:t xml:space="preserve"> similarity between texts is determined by their meaning, so w</w:t>
      </w:r>
      <w:r w:rsidRPr="001C76F0">
        <w:t>ords are similar semantically if th</w:t>
      </w:r>
      <w:r w:rsidRPr="00C62631">
        <w:t>ey</w:t>
      </w:r>
      <w:r w:rsidRPr="0030329F">
        <w:rPr>
          <w:highlight w:val="yellow"/>
        </w:rPr>
        <w:t xml:space="preserve"> have the same thing</w:t>
      </w:r>
      <w:r w:rsidRPr="001C76F0">
        <w:t>, are opposite of each other, used in the same way, used in the same context and one is a type of another.</w:t>
      </w:r>
      <w:r>
        <w:t xml:space="preserve"> Corpus-based and knowledge-based algorithms are used to measure semantic similarity. </w:t>
      </w:r>
      <w:r w:rsidRPr="00D15430">
        <w:rPr>
          <w:b/>
          <w:bCs/>
        </w:rPr>
        <w:t>Corpus-based similarity</w:t>
      </w:r>
      <w:r>
        <w:t xml:space="preserve"> computes similarity between words based on the information that is gained from large </w:t>
      </w:r>
      <w:r w:rsidRPr="00D15430">
        <w:t xml:space="preserve">corpora. </w:t>
      </w:r>
      <w:r w:rsidRPr="00D15430">
        <w:rPr>
          <w:b/>
          <w:bCs/>
        </w:rPr>
        <w:t>Knowledge-based</w:t>
      </w:r>
      <w:r w:rsidRPr="00D15430">
        <w:t xml:space="preserve"> similarity is used to determine the degree of similarity between words based on information derived from semantic networks. T</w:t>
      </w:r>
      <w:r>
        <w:t xml:space="preserve">he most popular semantic network is WordNet which is a big lexical database of English language.  </w:t>
      </w:r>
      <w:commentRangeEnd w:id="333"/>
      <w:r>
        <w:rPr>
          <w:rStyle w:val="Odkaznakoment"/>
        </w:rPr>
        <w:commentReference w:id="333"/>
      </w:r>
    </w:p>
    <w:p w14:paraId="30CA3E93" w14:textId="77777777" w:rsidR="00BB3AF0" w:rsidRPr="00C62631" w:rsidRDefault="00BB3AF0" w:rsidP="00BB3AF0">
      <w:pPr>
        <w:pStyle w:val="Dalodstavce"/>
        <w:rPr>
          <w:lang w:val="en-US"/>
        </w:rPr>
      </w:pPr>
      <w:r>
        <w:t>For the purpose of this diploma thesis there will be detailed description corpus-based similarity more specifically about word embeddings and deep learning methods on embeddings that use neural networks.</w:t>
      </w:r>
    </w:p>
    <w:p w14:paraId="59CF61B2" w14:textId="77777777" w:rsidR="00BB3AF0" w:rsidRPr="009E1A15" w:rsidRDefault="00BB3AF0" w:rsidP="00BB3AF0">
      <w:pPr>
        <w:pStyle w:val="Nadpis3"/>
        <w:rPr>
          <w:lang w:val="en-US"/>
        </w:rPr>
      </w:pPr>
      <w:bookmarkStart w:id="335" w:name="_Toc28611035"/>
      <w:bookmarkStart w:id="336" w:name="_Toc28971488"/>
      <w:r w:rsidRPr="009E1A15">
        <w:rPr>
          <w:lang w:val="en-US"/>
        </w:rPr>
        <w:t>Neural networks</w:t>
      </w:r>
      <w:bookmarkEnd w:id="335"/>
      <w:r w:rsidRPr="009E1A15">
        <w:rPr>
          <w:lang w:val="en-US"/>
        </w:rPr>
        <w:t xml:space="preserve"> </w:t>
      </w:r>
      <w:bookmarkEnd w:id="336"/>
    </w:p>
    <w:p w14:paraId="03E3D0C5" w14:textId="77777777" w:rsidR="00BB3AF0" w:rsidRPr="00DD332B" w:rsidRDefault="00BB3AF0" w:rsidP="00BB3AF0">
      <w:pPr>
        <w:pStyle w:val="Odstavec1"/>
      </w:pPr>
      <w:commentRangeStart w:id="337"/>
      <w:r w:rsidRPr="00DD332B">
        <w:rPr>
          <w:lang w:val="en-US"/>
        </w:rPr>
        <w:t>Biological neuron</w:t>
      </w:r>
      <w:commentRangeEnd w:id="337"/>
      <w:r w:rsidR="00581715">
        <w:rPr>
          <w:rStyle w:val="Odkaznakoment"/>
          <w:rFonts w:ascii="Times New Roman" w:eastAsiaTheme="minorHAnsi" w:hAnsi="Times New Roman" w:cstheme="minorBidi"/>
          <w:lang w:val="cs-CZ" w:eastAsia="en-US"/>
        </w:rPr>
        <w:commentReference w:id="337"/>
      </w:r>
    </w:p>
    <w:p w14:paraId="55CCC6A5" w14:textId="27061060" w:rsidR="00BB3AF0" w:rsidRPr="00F6679B" w:rsidRDefault="00BB3AF0" w:rsidP="00BB3AF0">
      <w:pPr>
        <w:pStyle w:val="Odstavec1"/>
      </w:pPr>
      <w:r>
        <w:rPr>
          <w:lang w:val="en-US"/>
        </w:rPr>
        <w:t>The nerve cell</w:t>
      </w:r>
      <w:r w:rsidR="008C631B">
        <w:rPr>
          <w:lang w:val="en-US"/>
        </w:rPr>
        <w:t>, also called</w:t>
      </w:r>
      <w:r>
        <w:rPr>
          <w:lang w:val="en-US"/>
        </w:rPr>
        <w:t xml:space="preserve"> neuron</w:t>
      </w:r>
      <w:r w:rsidR="008C631B">
        <w:rPr>
          <w:lang w:val="en-US"/>
        </w:rPr>
        <w:t>,</w:t>
      </w:r>
      <w:r>
        <w:rPr>
          <w:lang w:val="en-US"/>
        </w:rPr>
        <w:t xml:space="preserve"> is the basic building and functional unit of the nervous system for generation, processing and propagation</w:t>
      </w:r>
      <w:r w:rsidR="008C631B">
        <w:rPr>
          <w:lang w:val="en-US"/>
        </w:rPr>
        <w:t xml:space="preserve"> </w:t>
      </w:r>
      <w:r>
        <w:rPr>
          <w:lang w:val="en-US"/>
        </w:rPr>
        <w:t>signals. Thanks to these signals</w:t>
      </w:r>
      <w:r w:rsidR="008C631B">
        <w:rPr>
          <w:lang w:val="en-US"/>
        </w:rPr>
        <w:t>,</w:t>
      </w:r>
      <w:r>
        <w:rPr>
          <w:lang w:val="en-US"/>
        </w:rPr>
        <w:t xml:space="preserve"> information </w:t>
      </w:r>
      <w:r w:rsidR="008C631B">
        <w:rPr>
          <w:lang w:val="en-US"/>
        </w:rPr>
        <w:t xml:space="preserve">is transmitted </w:t>
      </w:r>
      <w:r>
        <w:rPr>
          <w:lang w:val="en-US"/>
        </w:rPr>
        <w:t>from the internal and external environment</w:t>
      </w:r>
      <w:r w:rsidR="008C631B">
        <w:rPr>
          <w:lang w:val="en-US"/>
        </w:rPr>
        <w:t>.</w:t>
      </w:r>
      <w:r>
        <w:rPr>
          <w:lang w:val="en-US"/>
        </w:rPr>
        <w:t xml:space="preserve"> </w:t>
      </w:r>
      <w:r w:rsidR="008C631B">
        <w:rPr>
          <w:lang w:val="en-US"/>
        </w:rPr>
        <w:t xml:space="preserve">This </w:t>
      </w:r>
      <w:r>
        <w:rPr>
          <w:lang w:val="en-US"/>
        </w:rPr>
        <w:t>is necessary condition for the organism</w:t>
      </w:r>
      <w:r w:rsidR="008C631B">
        <w:rPr>
          <w:lang w:val="en-US"/>
        </w:rPr>
        <w:t xml:space="preserve">’s ability </w:t>
      </w:r>
      <w:r w:rsidRPr="00F6679B">
        <w:t xml:space="preserve">to react and adapt to changes. The basic parts of neuron are the cell body, dendrites and axon. </w:t>
      </w:r>
    </w:p>
    <w:p w14:paraId="59CD488A" w14:textId="77777777" w:rsidR="00581715" w:rsidRDefault="00BB3AF0" w:rsidP="008C631B">
      <w:pPr>
        <w:pStyle w:val="Dalodstavce"/>
      </w:pPr>
      <w:r w:rsidRPr="00F6679B">
        <w:t xml:space="preserve">The cell body is consisted of a plasma membrane, a </w:t>
      </w:r>
      <w:proofErr w:type="spellStart"/>
      <w:r w:rsidRPr="00F6679B">
        <w:t>neuroplasm</w:t>
      </w:r>
      <w:proofErr w:type="spellEnd"/>
      <w:r w:rsidRPr="00F6679B">
        <w:t xml:space="preserve">, a nucleus with a distinct nucleus and other cellular organelles. Due to the large amount of energy required to maintain and restrain the resting membrane potential, the neuron body contains a large number of </w:t>
      </w:r>
      <w:r w:rsidRPr="008C631B">
        <w:t>mitochondria</w:t>
      </w:r>
      <w:r w:rsidRPr="00F6679B">
        <w:t xml:space="preserve">. </w:t>
      </w:r>
    </w:p>
    <w:p w14:paraId="31C316CD" w14:textId="77777777" w:rsidR="00581715" w:rsidRDefault="00BB3AF0" w:rsidP="00581715">
      <w:pPr>
        <w:pStyle w:val="Dalodstavce"/>
      </w:pPr>
      <w:r w:rsidRPr="00F6679B">
        <w:lastRenderedPageBreak/>
        <w:t>Branched extension of body cell is called dendrites</w:t>
      </w:r>
      <w:r w:rsidR="00581715">
        <w:t>. T</w:t>
      </w:r>
      <w:r w:rsidRPr="00F6679B">
        <w:t xml:space="preserve">hey propagate the electrochemical stimulation received from other neurons to the cell body. </w:t>
      </w:r>
      <w:r w:rsidR="00581715">
        <w:t>Because of</w:t>
      </w:r>
      <w:r w:rsidRPr="00F6679B">
        <w:t xml:space="preserve"> their specialization, they contain a lot of receptors that take part in chemically controlled ion channels. </w:t>
      </w:r>
    </w:p>
    <w:p w14:paraId="2BED80CF" w14:textId="4C2CBC39" w:rsidR="00BB3AF0" w:rsidRPr="00F6679B" w:rsidRDefault="00BB3AF0" w:rsidP="00581715">
      <w:pPr>
        <w:pStyle w:val="Dalodstavce"/>
      </w:pPr>
      <w:r w:rsidRPr="00F6679B">
        <w:t xml:space="preserve">The propagation of the signal itself is in charge of the axon (neurite), which leads the information away from the body of the neuron. Axons can range in length from a fraction of a millimetre to a few meters, the branching itself is typically only in the terminal part. </w:t>
      </w:r>
      <w:r w:rsidR="00581715">
        <w:t>T</w:t>
      </w:r>
      <w:r w:rsidRPr="00F6679B">
        <w:t xml:space="preserve">he signal (nerve impulse) is </w:t>
      </w:r>
      <w:r w:rsidR="00581715">
        <w:t>transferred</w:t>
      </w:r>
      <w:r w:rsidRPr="00F6679B">
        <w:t xml:space="preserve"> electrically, when the signal from one cell to another is transmitted mostly chemical way. This process uses ion transfer across membranes, which causes a change in action potential (so-called depolarization) and </w:t>
      </w:r>
      <w:r w:rsidR="00581715">
        <w:t>conduction</w:t>
      </w:r>
      <w:r w:rsidRPr="00F6679B">
        <w:t xml:space="preserve"> of information to dendrites another neuron. After the passage of ions, so-called repolarization occurs, during which the return occurs ions and return to their original potential. For the </w:t>
      </w:r>
      <w:r w:rsidR="00581715">
        <w:t>transport</w:t>
      </w:r>
      <w:r w:rsidRPr="00F6679B">
        <w:t xml:space="preserve"> of information, it is important that it is higher the number of stimuli, since a single stimulus depolarization change is subliminal for a neuron</w:t>
      </w:r>
      <w:r w:rsidR="00581715">
        <w:t>.</w:t>
      </w:r>
      <w:r w:rsidRPr="00F6679B">
        <w:t xml:space="preserve"> </w:t>
      </w:r>
      <w:r w:rsidR="00581715">
        <w:t>T</w:t>
      </w:r>
      <w:r w:rsidRPr="00F6679B">
        <w:t xml:space="preserve">hus, it does not create excitement. </w:t>
      </w:r>
      <w:r w:rsidRPr="00581715">
        <w:rPr>
          <w:highlight w:val="yellow"/>
        </w:rPr>
        <w:t>It is only thanks to the time and space summation that it is possible to use the accumulation</w:t>
      </w:r>
      <w:r w:rsidR="00581715" w:rsidRPr="00581715">
        <w:rPr>
          <w:highlight w:val="yellow"/>
        </w:rPr>
        <w:t xml:space="preserve"> of</w:t>
      </w:r>
      <w:r w:rsidRPr="00581715">
        <w:rPr>
          <w:highlight w:val="yellow"/>
        </w:rPr>
        <w:t xml:space="preserve"> these signals, and thus the transmission of </w:t>
      </w:r>
      <w:commentRangeStart w:id="338"/>
      <w:r w:rsidRPr="00581715">
        <w:rPr>
          <w:highlight w:val="yellow"/>
        </w:rPr>
        <w:t>information</w:t>
      </w:r>
      <w:commentRangeEnd w:id="338"/>
      <w:r w:rsidR="00581715">
        <w:rPr>
          <w:rStyle w:val="Odkaznakoment"/>
          <w:rFonts w:ascii="Times New Roman" w:eastAsiaTheme="minorHAnsi" w:hAnsi="Times New Roman" w:cstheme="minorBidi"/>
          <w:lang w:val="cs-CZ" w:eastAsia="en-US"/>
        </w:rPr>
        <w:commentReference w:id="338"/>
      </w:r>
      <w:r w:rsidRPr="00F6679B">
        <w:t xml:space="preserve">. </w:t>
      </w:r>
    </w:p>
    <w:p w14:paraId="51734902" w14:textId="77777777" w:rsidR="00BB3AF0" w:rsidRPr="00F6679B" w:rsidRDefault="00BB3AF0" w:rsidP="00BB3AF0">
      <w:pPr>
        <w:pStyle w:val="Nadpis3"/>
      </w:pPr>
      <w:r w:rsidRPr="00F6679B">
        <w:t>Artificial neuron</w:t>
      </w:r>
    </w:p>
    <w:p w14:paraId="4EC4BA53" w14:textId="77777777" w:rsidR="00BB3AF0" w:rsidRDefault="00BB3AF0" w:rsidP="00BB3AF0">
      <w:pPr>
        <w:pStyle w:val="Odstavec1"/>
      </w:pPr>
      <w:commentRangeStart w:id="339"/>
      <w:r w:rsidRPr="00653EC5">
        <w:t>The origins of artificial neural networks date back to 1943, when Warren McCulloch and</w:t>
      </w:r>
      <w:r>
        <w:t xml:space="preserve"> </w:t>
      </w:r>
      <w:r w:rsidRPr="00653EC5">
        <w:t xml:space="preserve">Walter Pitts </w:t>
      </w:r>
      <w:r>
        <w:t xml:space="preserve">were inspired by biological neuron and they </w:t>
      </w:r>
      <w:r w:rsidRPr="00653EC5">
        <w:t>constructed the first neuron model</w:t>
      </w:r>
      <w:r>
        <w:t xml:space="preserve">. </w:t>
      </w:r>
      <w:commentRangeEnd w:id="339"/>
      <w:r w:rsidR="005508F5">
        <w:rPr>
          <w:rStyle w:val="Odkaznakoment"/>
          <w:rFonts w:ascii="Times New Roman" w:eastAsiaTheme="minorHAnsi" w:hAnsi="Times New Roman" w:cstheme="minorBidi"/>
          <w:lang w:val="cs-CZ" w:eastAsia="en-US"/>
        </w:rPr>
        <w:commentReference w:id="339"/>
      </w:r>
    </w:p>
    <w:p w14:paraId="6C2CF1DE" w14:textId="1BF1ABC7" w:rsidR="00BB3AF0" w:rsidRDefault="00BB3AF0" w:rsidP="00BB3AF0">
      <w:pPr>
        <w:pStyle w:val="Dalodstavce"/>
        <w:rPr>
          <w:lang w:val="en-US"/>
        </w:rPr>
      </w:pPr>
      <w:r>
        <w:rPr>
          <w:color w:val="000000" w:themeColor="text1"/>
          <w:lang w:val="en-US"/>
        </w:rPr>
        <w:t xml:space="preserve">In general, neural network (NN) </w:t>
      </w:r>
      <w:r w:rsidRPr="00737315">
        <w:rPr>
          <w:lang w:val="en-US"/>
        </w:rPr>
        <w:t xml:space="preserve">is </w:t>
      </w:r>
      <w:r w:rsidR="005508F5">
        <w:rPr>
          <w:lang w:val="en-US"/>
        </w:rPr>
        <w:t>set of</w:t>
      </w:r>
      <w:r w:rsidRPr="00737315">
        <w:rPr>
          <w:lang w:val="en-US"/>
        </w:rPr>
        <w:t xml:space="preserve"> units – neurons. Several units create a layer. There are 3 types of layers: input, output and hidden layer. </w:t>
      </w:r>
      <w:r w:rsidR="00581715">
        <w:rPr>
          <w:lang w:val="en-US"/>
        </w:rPr>
        <w:t>L</w:t>
      </w:r>
      <w:r w:rsidRPr="00737315">
        <w:rPr>
          <w:lang w:val="en-US"/>
        </w:rPr>
        <w:t>ayer</w:t>
      </w:r>
      <w:r w:rsidR="00581715">
        <w:rPr>
          <w:lang w:val="en-US"/>
        </w:rPr>
        <w:t>s</w:t>
      </w:r>
      <w:r w:rsidRPr="00737315">
        <w:rPr>
          <w:lang w:val="en-US"/>
        </w:rPr>
        <w:t xml:space="preserve"> are</w:t>
      </w:r>
      <w:r w:rsidR="00581715">
        <w:rPr>
          <w:lang w:val="en-US"/>
        </w:rPr>
        <w:t xml:space="preserve"> connected each other and every connection between two layers has its own weight</w:t>
      </w:r>
      <w:r w:rsidRPr="00737315">
        <w:rPr>
          <w:lang w:val="en-US"/>
        </w:rPr>
        <w:t>.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Pr>
          <w:lang w:val="en-US"/>
        </w:rPr>
        <w:t>.</w:t>
      </w:r>
      <w:r w:rsidRPr="00737315">
        <w:rPr>
          <w:lang w:val="en-US"/>
        </w:rPr>
        <w:t xml:space="preserve"> The input to each</w:t>
      </w:r>
      <w:r>
        <w:rPr>
          <w:lang w:val="en-US"/>
        </w:rPr>
        <w:t xml:space="preserve"> unit is compute </w:t>
      </w:r>
      <w:commentRangeStart w:id="340"/>
      <w:r>
        <w:rPr>
          <w:lang w:val="en-US"/>
        </w:rPr>
        <w:t>as</w:t>
      </w:r>
      <w:commentRangeEnd w:id="340"/>
      <w:r>
        <w:rPr>
          <w:rStyle w:val="Odkaznakoment"/>
        </w:rPr>
        <w:commentReference w:id="340"/>
      </w:r>
      <w:r>
        <w:rPr>
          <w:lang w:val="en-US"/>
        </w:rPr>
        <w:t>:</w:t>
      </w:r>
    </w:p>
    <w:p w14:paraId="1347CB2F" w14:textId="77777777" w:rsidR="00BB3AF0" w:rsidRDefault="00BB3AF0" w:rsidP="00BB3AF0">
      <w:pPr>
        <w:spacing w:line="276" w:lineRule="auto"/>
        <w:ind w:firstLine="360"/>
        <w:jc w:val="center"/>
        <w:rPr>
          <w:lang w:val="en-US"/>
        </w:rPr>
      </w:pPr>
    </w:p>
    <w:p w14:paraId="444A9587" w14:textId="45B9D4FC" w:rsidR="00BB3AF0" w:rsidRPr="00737315" w:rsidRDefault="00BB3AF0" w:rsidP="005508F5">
      <w:pPr>
        <w:pStyle w:val="Dalodstavce"/>
        <w:rPr>
          <w:lang w:val="en-US"/>
        </w:rPr>
      </w:pPr>
      <w:commentRangeStart w:id="341"/>
      <w:commentRangeStart w:id="342"/>
      <w:r w:rsidRPr="00C761CD">
        <w:rPr>
          <w:b/>
          <w:bCs/>
          <w:lang w:val="en-US"/>
        </w:rPr>
        <w:t xml:space="preserve">Activation </w:t>
      </w:r>
      <w:commentRangeEnd w:id="341"/>
      <w:r w:rsidR="00B40878">
        <w:rPr>
          <w:rStyle w:val="Odkaznakoment"/>
          <w:rFonts w:ascii="Times New Roman" w:eastAsiaTheme="minorHAnsi" w:hAnsi="Times New Roman" w:cstheme="minorBidi"/>
          <w:lang w:val="cs-CZ" w:eastAsia="en-US"/>
        </w:rPr>
        <w:commentReference w:id="341"/>
      </w:r>
      <w:r w:rsidRPr="00C761CD">
        <w:rPr>
          <w:b/>
          <w:bCs/>
          <w:lang w:val="en-US"/>
        </w:rPr>
        <w:t>function</w:t>
      </w:r>
      <w:r w:rsidRPr="00737315">
        <w:rPr>
          <w:lang w:val="en-US"/>
        </w:rPr>
        <w:t xml:space="preserve"> </w:t>
      </w:r>
      <w:r>
        <w:rPr>
          <w:lang w:val="en-US"/>
        </w:rPr>
        <w:t xml:space="preserve">is a primitive function that transforms input of the unit into defined output and it </w:t>
      </w:r>
      <w:r w:rsidRPr="00737315">
        <w:rPr>
          <w:lang w:val="en-US"/>
        </w:rPr>
        <w:t>decides whether a neuron will be activated or not</w:t>
      </w:r>
      <w:r w:rsidR="0000606C">
        <w:rPr>
          <w:lang w:val="en-US"/>
        </w:rPr>
        <w:t xml:space="preserve"> (analogy with action potential in biological neuron)</w:t>
      </w:r>
      <w:r w:rsidRPr="00737315">
        <w:rPr>
          <w:lang w:val="en-US"/>
        </w:rPr>
        <w:t xml:space="preserve">. The </w:t>
      </w:r>
      <w:r w:rsidRPr="005508F5">
        <w:t>purpose</w:t>
      </w:r>
      <w:r w:rsidRPr="00737315">
        <w:rPr>
          <w:lang w:val="en-US"/>
        </w:rPr>
        <w:t xml:space="preserve"> of the activation function is to </w:t>
      </w:r>
      <w:r w:rsidR="00286426">
        <w:rPr>
          <w:lang w:val="en-US"/>
        </w:rPr>
        <w:t xml:space="preserve">give </w:t>
      </w:r>
      <w:r w:rsidRPr="00737315">
        <w:rPr>
          <w:lang w:val="en-US"/>
        </w:rPr>
        <w:t xml:space="preserve">nonlinearity into the output </w:t>
      </w:r>
      <w:r w:rsidRPr="00737315">
        <w:rPr>
          <w:lang w:val="en-US"/>
        </w:rPr>
        <w:lastRenderedPageBreak/>
        <w:t>of a neuron</w:t>
      </w:r>
      <w:r>
        <w:rPr>
          <w:lang w:val="en-US"/>
        </w:rPr>
        <w:t xml:space="preserve"> making it capable to learn and preform more complex tasks</w:t>
      </w:r>
      <w:r w:rsidRPr="00737315">
        <w:rPr>
          <w:lang w:val="en-US"/>
        </w:rPr>
        <w:t xml:space="preserve">. </w:t>
      </w:r>
      <w:commentRangeStart w:id="343"/>
      <w:r>
        <w:rPr>
          <w:lang w:val="en-US"/>
        </w:rPr>
        <w:t>There are several known activation functions</w:t>
      </w:r>
      <w:commentRangeEnd w:id="343"/>
      <w:r>
        <w:rPr>
          <w:rStyle w:val="Odkaznakoment"/>
        </w:rPr>
        <w:commentReference w:id="343"/>
      </w:r>
      <w:r>
        <w:rPr>
          <w:lang w:val="en-US"/>
        </w:rPr>
        <w:t xml:space="preserve">:  </w:t>
      </w:r>
      <w:commentRangeEnd w:id="342"/>
      <w:r>
        <w:rPr>
          <w:rStyle w:val="Odkaznakoment"/>
        </w:rPr>
        <w:commentReference w:id="342"/>
      </w:r>
    </w:p>
    <w:p w14:paraId="63380159" w14:textId="0B4B044D" w:rsidR="00BC355F" w:rsidRDefault="00BC355F" w:rsidP="00BB3AF0">
      <w:pPr>
        <w:spacing w:line="276" w:lineRule="auto"/>
        <w:jc w:val="both"/>
        <w:rPr>
          <w:b/>
          <w:bCs/>
          <w:highlight w:val="yellow"/>
          <w:lang w:val="en-US"/>
        </w:rPr>
      </w:pPr>
    </w:p>
    <w:p w14:paraId="57F0C4EE" w14:textId="7DF6EF73" w:rsidR="00BC355F" w:rsidRDefault="00BC355F" w:rsidP="00BC355F">
      <w:pPr>
        <w:pStyle w:val="Dalodstavce"/>
      </w:pPr>
      <w:r>
        <w:t>Training the neural network include two steps</w:t>
      </w:r>
      <w:r w:rsidR="00AF6DC1">
        <w:t xml:space="preserve"> that create one epoch</w:t>
      </w:r>
      <w:r>
        <w:t>:</w:t>
      </w:r>
    </w:p>
    <w:p w14:paraId="2CDDCF1D" w14:textId="299DAA95" w:rsidR="00BC355F" w:rsidRDefault="00BC355F" w:rsidP="00BC355F">
      <w:pPr>
        <w:pStyle w:val="Dalodstavce"/>
        <w:numPr>
          <w:ilvl w:val="0"/>
          <w:numId w:val="33"/>
        </w:numPr>
      </w:pPr>
      <w:commentRangeStart w:id="344"/>
      <w:r>
        <w:t xml:space="preserve">Feedforward step – predicting the outcome </w:t>
      </w:r>
    </w:p>
    <w:p w14:paraId="61A07B8C" w14:textId="050AC7B0" w:rsidR="00BC355F" w:rsidRPr="00BC355F" w:rsidRDefault="00BC355F" w:rsidP="00BC355F">
      <w:pPr>
        <w:pStyle w:val="Dalodstavce"/>
        <w:numPr>
          <w:ilvl w:val="0"/>
          <w:numId w:val="33"/>
        </w:numPr>
      </w:pPr>
      <w:r>
        <w:t xml:space="preserve">Backpropagation - updating weights </w:t>
      </w:r>
      <w:commentRangeEnd w:id="344"/>
      <w:r w:rsidR="00AF6DC1">
        <w:rPr>
          <w:rStyle w:val="Odkaznakoment"/>
          <w:rFonts w:ascii="Times New Roman" w:eastAsiaTheme="minorHAnsi" w:hAnsi="Times New Roman" w:cstheme="minorBidi"/>
          <w:lang w:val="cs-CZ" w:eastAsia="en-US"/>
        </w:rPr>
        <w:commentReference w:id="344"/>
      </w:r>
    </w:p>
    <w:p w14:paraId="36548F8F" w14:textId="77777777" w:rsidR="00BB3AF0" w:rsidRPr="00B85D13" w:rsidRDefault="00BB3AF0" w:rsidP="00BB3AF0">
      <w:pPr>
        <w:spacing w:line="276" w:lineRule="auto"/>
        <w:jc w:val="both"/>
        <w:rPr>
          <w:highlight w:val="yellow"/>
          <w:lang w:val="en-US"/>
        </w:rPr>
      </w:pPr>
    </w:p>
    <w:p w14:paraId="51C49B37" w14:textId="44D0ECEF" w:rsidR="00BB3AF0" w:rsidRPr="0078756A" w:rsidRDefault="00BB3AF0" w:rsidP="00B40878">
      <w:pPr>
        <w:pStyle w:val="Dalodstavce"/>
        <w:rPr>
          <w:noProof/>
          <w:lang w:val="sk-SK"/>
        </w:rPr>
      </w:pPr>
      <w:commentRangeStart w:id="345"/>
      <w:commentRangeStart w:id="346"/>
      <w:r w:rsidRPr="00B7335B">
        <w:rPr>
          <w:b/>
          <w:bCs/>
        </w:rPr>
        <w:t xml:space="preserve">Backpropagation </w:t>
      </w:r>
      <w:commentRangeEnd w:id="345"/>
      <w:r w:rsidR="0000606C">
        <w:rPr>
          <w:rStyle w:val="Odkaznakoment"/>
          <w:rFonts w:ascii="Times New Roman" w:eastAsiaTheme="minorHAnsi" w:hAnsi="Times New Roman" w:cstheme="minorBidi"/>
          <w:lang w:val="cs-CZ" w:eastAsia="en-US"/>
        </w:rPr>
        <w:commentReference w:id="345"/>
      </w:r>
      <w:r w:rsidRPr="00B7335B">
        <w:t xml:space="preserve">gradient descent – updating weights and biases </w:t>
      </w:r>
      <w:r w:rsidR="0078756A">
        <w:t>minimize the cost function by adjusting network</w:t>
      </w:r>
      <w:r w:rsidR="0078756A">
        <w:rPr>
          <w:lang w:val="en-US"/>
        </w:rPr>
        <w:t>’s weights and biases</w:t>
      </w:r>
      <w:commentRangeEnd w:id="346"/>
      <w:r w:rsidR="00AF6DC1">
        <w:rPr>
          <w:rStyle w:val="Odkaznakoment"/>
          <w:rFonts w:ascii="Times New Roman" w:eastAsiaTheme="minorHAnsi" w:hAnsi="Times New Roman" w:cstheme="minorBidi"/>
          <w:lang w:val="cs-CZ" w:eastAsia="en-US"/>
        </w:rPr>
        <w:commentReference w:id="346"/>
      </w:r>
    </w:p>
    <w:p w14:paraId="3EE02D10" w14:textId="5FF15A46" w:rsidR="00B7335B" w:rsidRDefault="00B7335B" w:rsidP="00B7335B">
      <w:pPr>
        <w:spacing w:line="276" w:lineRule="auto"/>
        <w:jc w:val="both"/>
        <w:rPr>
          <w:lang w:val="en-US"/>
        </w:rPr>
      </w:pPr>
    </w:p>
    <w:p w14:paraId="621AE9D5" w14:textId="0DAFBCF9" w:rsidR="00B7335B" w:rsidRPr="00BC355F" w:rsidRDefault="00B7335B" w:rsidP="00B40878">
      <w:pPr>
        <w:pStyle w:val="Dalodstavce"/>
        <w:rPr>
          <w:highlight w:val="yellow"/>
          <w:lang w:val="cs-CZ"/>
        </w:rPr>
      </w:pPr>
      <w:r w:rsidRPr="00B7335B">
        <w:rPr>
          <w:b/>
          <w:bCs/>
        </w:rPr>
        <w:t>Loss</w:t>
      </w:r>
      <w:r w:rsidR="0078756A">
        <w:rPr>
          <w:b/>
          <w:bCs/>
        </w:rPr>
        <w:t>/cost</w:t>
      </w:r>
      <w:r w:rsidRPr="00B7335B">
        <w:rPr>
          <w:b/>
          <w:bCs/>
        </w:rPr>
        <w:t xml:space="preserve"> </w:t>
      </w:r>
      <w:commentRangeStart w:id="347"/>
      <w:r w:rsidRPr="00B7335B">
        <w:rPr>
          <w:b/>
          <w:bCs/>
        </w:rPr>
        <w:t xml:space="preserve">function </w:t>
      </w:r>
      <w:commentRangeEnd w:id="347"/>
      <w:r w:rsidR="0000606C">
        <w:rPr>
          <w:rStyle w:val="Odkaznakoment"/>
          <w:rFonts w:ascii="Times New Roman" w:eastAsiaTheme="minorHAnsi" w:hAnsi="Times New Roman" w:cstheme="minorBidi"/>
          <w:lang w:val="cs-CZ" w:eastAsia="en-US"/>
        </w:rPr>
        <w:commentReference w:id="347"/>
      </w:r>
      <w:r w:rsidRPr="00B7335B">
        <w:t xml:space="preserve">is used to evaluate the goodness of the prediction from </w:t>
      </w:r>
      <w:r w:rsidRPr="00B40878">
        <w:t>the</w:t>
      </w:r>
      <w:r w:rsidRPr="00B7335B">
        <w:t xml:space="preserve"> trained neural network. </w:t>
      </w:r>
      <w:r w:rsidR="00AF6DC1">
        <w:t xml:space="preserve">By the process of backpropagation, the cost function is minimized. </w:t>
      </w:r>
      <w:r w:rsidRPr="00B7335B">
        <w:t xml:space="preserve">There are many loss functions </w:t>
      </w:r>
      <w:commentRangeStart w:id="348"/>
      <w:r w:rsidRPr="00B7335B">
        <w:t>that can be use</w:t>
      </w:r>
      <w:r>
        <w:t>d.</w:t>
      </w:r>
      <w:commentRangeEnd w:id="348"/>
      <w:r>
        <w:rPr>
          <w:rStyle w:val="Odkaznakoment"/>
          <w:rFonts w:ascii="Times New Roman" w:eastAsiaTheme="minorHAnsi" w:hAnsi="Times New Roman" w:cstheme="minorBidi"/>
          <w:lang w:val="cs-CZ" w:eastAsia="en-US"/>
        </w:rPr>
        <w:commentReference w:id="348"/>
      </w:r>
      <w:r w:rsidRPr="00B85D13">
        <w:rPr>
          <w:highlight w:val="yellow"/>
          <w:lang w:val="en-US"/>
        </w:rPr>
        <w:t xml:space="preserve"> </w:t>
      </w:r>
    </w:p>
    <w:p w14:paraId="492108E5" w14:textId="77777777" w:rsidR="00B7335B" w:rsidRDefault="00B7335B" w:rsidP="00B7335B">
      <w:pPr>
        <w:spacing w:line="276" w:lineRule="auto"/>
        <w:jc w:val="both"/>
        <w:rPr>
          <w:lang w:val="en-US"/>
        </w:rPr>
      </w:pPr>
    </w:p>
    <w:p w14:paraId="095423FD" w14:textId="330DEE36" w:rsidR="00B7335B" w:rsidRPr="00B7335B" w:rsidRDefault="00B7335B" w:rsidP="00B7335B">
      <w:pPr>
        <w:pStyle w:val="Dalodstavce"/>
      </w:pPr>
      <w:r w:rsidRPr="00B7335B">
        <w:t xml:space="preserve">The key in training neural network is to find the best set of weights and biases that minimizes the loss </w:t>
      </w:r>
      <w:r w:rsidR="002C7550" w:rsidRPr="00B7335B">
        <w:t>function,</w:t>
      </w:r>
      <w:r w:rsidRPr="00B7335B">
        <w:t xml:space="preserve"> but it is also important to avoid overtraining the </w:t>
      </w:r>
      <w:commentRangeStart w:id="349"/>
      <w:r w:rsidRPr="00B7335B">
        <w:t>network</w:t>
      </w:r>
      <w:commentRangeEnd w:id="349"/>
      <w:r w:rsidR="00CF1043">
        <w:rPr>
          <w:rStyle w:val="Odkaznakoment"/>
          <w:rFonts w:ascii="Times New Roman" w:eastAsiaTheme="minorHAnsi" w:hAnsi="Times New Roman" w:cstheme="minorBidi"/>
          <w:lang w:val="cs-CZ" w:eastAsia="en-US"/>
        </w:rPr>
        <w:commentReference w:id="349"/>
      </w:r>
      <w:r w:rsidRPr="00B7335B">
        <w:t xml:space="preserve">. </w:t>
      </w:r>
    </w:p>
    <w:p w14:paraId="7E8372BB" w14:textId="77777777" w:rsidR="00BB3AF0" w:rsidRPr="00B85D13" w:rsidRDefault="00BB3AF0" w:rsidP="00BB3AF0">
      <w:pPr>
        <w:spacing w:line="276" w:lineRule="auto"/>
        <w:jc w:val="both"/>
        <w:rPr>
          <w:highlight w:val="yellow"/>
          <w:lang w:val="en-US"/>
        </w:rPr>
      </w:pPr>
    </w:p>
    <w:p w14:paraId="7C531672" w14:textId="5308DADA" w:rsidR="00BB3AF0" w:rsidRPr="00AF6DC1" w:rsidRDefault="00AF6DC1" w:rsidP="00BB3AF0">
      <w:pPr>
        <w:pStyle w:val="Nadpis3"/>
        <w:rPr>
          <w:lang w:val="en-US"/>
        </w:rPr>
      </w:pPr>
      <w:bookmarkStart w:id="350" w:name="bau1"/>
      <w:bookmarkEnd w:id="350"/>
      <w:commentRangeStart w:id="351"/>
      <w:r w:rsidRPr="00AF6DC1">
        <w:rPr>
          <w:lang w:val="en-US"/>
        </w:rPr>
        <w:t xml:space="preserve">Neural network for NLP </w:t>
      </w:r>
      <w:commentRangeEnd w:id="351"/>
      <w:r w:rsidRPr="00AF6DC1">
        <w:rPr>
          <w:rStyle w:val="Odkaznakoment"/>
          <w:rFonts w:ascii="Times New Roman" w:eastAsiaTheme="minorHAnsi" w:hAnsi="Times New Roman" w:cstheme="minorBidi"/>
          <w:bCs w:val="0"/>
          <w:color w:val="auto"/>
          <w:lang w:val="cs-CZ" w:eastAsia="en-US"/>
        </w:rPr>
        <w:commentReference w:id="351"/>
      </w:r>
    </w:p>
    <w:p w14:paraId="2C103BBF" w14:textId="2BD5FDED" w:rsidR="00BB3AF0" w:rsidRPr="00E357CF" w:rsidRDefault="00E357CF" w:rsidP="00BB3AF0">
      <w:pPr>
        <w:rPr>
          <w:b/>
          <w:bCs/>
          <w:lang w:val="en-GB"/>
        </w:rPr>
      </w:pPr>
      <w:bookmarkStart w:id="352" w:name="_Toc28611037"/>
      <w:commentRangeStart w:id="353"/>
      <w:commentRangeStart w:id="354"/>
      <w:r w:rsidRPr="00E357CF">
        <w:rPr>
          <w:b/>
          <w:bCs/>
          <w:lang w:val="en-GB"/>
        </w:rPr>
        <w:t>Recurrent</w:t>
      </w:r>
      <w:r w:rsidR="00BB3AF0" w:rsidRPr="00E357CF">
        <w:rPr>
          <w:b/>
          <w:bCs/>
          <w:lang w:val="en-GB"/>
        </w:rPr>
        <w:t xml:space="preserve"> neural network</w:t>
      </w:r>
      <w:bookmarkEnd w:id="352"/>
      <w:r w:rsidR="00BB3AF0" w:rsidRPr="00E357CF">
        <w:rPr>
          <w:b/>
          <w:bCs/>
          <w:lang w:val="en-GB"/>
        </w:rPr>
        <w:t xml:space="preserve"> </w:t>
      </w:r>
      <w:commentRangeEnd w:id="353"/>
      <w:r w:rsidR="008C631B">
        <w:rPr>
          <w:rStyle w:val="Odkaznakoment"/>
          <w:rFonts w:ascii="Times New Roman" w:eastAsiaTheme="minorHAnsi" w:hAnsi="Times New Roman" w:cstheme="minorBidi"/>
          <w:lang w:eastAsia="en-US"/>
        </w:rPr>
        <w:commentReference w:id="353"/>
      </w:r>
      <w:commentRangeEnd w:id="354"/>
      <w:r w:rsidR="005B4395">
        <w:rPr>
          <w:rStyle w:val="Odkaznakoment"/>
          <w:rFonts w:ascii="Times New Roman" w:eastAsiaTheme="minorHAnsi" w:hAnsi="Times New Roman" w:cstheme="minorBidi"/>
          <w:lang w:eastAsia="en-US"/>
        </w:rPr>
        <w:commentReference w:id="354"/>
      </w:r>
    </w:p>
    <w:p w14:paraId="17BA312E" w14:textId="536EA176" w:rsidR="00E357CF" w:rsidRDefault="00E357CF" w:rsidP="005508F5">
      <w:pPr>
        <w:pStyle w:val="Odstavec1"/>
        <w:rPr>
          <w:lang w:val="sk-SK"/>
        </w:rPr>
      </w:pPr>
      <w:r>
        <w:t>Recurrent</w:t>
      </w:r>
      <w:r w:rsidR="00686342">
        <w:t xml:space="preserve"> neural network</w:t>
      </w:r>
      <w:r w:rsidR="008C631B">
        <w:t xml:space="preserve"> (RNN)</w:t>
      </w:r>
      <w:r w:rsidR="00686342">
        <w:t xml:space="preserve"> is similar with feedforward neural network. The main difference between those two networks is that RNN has a</w:t>
      </w:r>
      <w:r>
        <w:t xml:space="preserve"> feedback</w:t>
      </w:r>
      <w:r w:rsidR="00686342">
        <w:t xml:space="preserve"> loop</w:t>
      </w:r>
      <w:r>
        <w:t xml:space="preserve"> in their architecture which provides that RNN has “memory”.  Mathematically it is written </w:t>
      </w:r>
      <w:commentRangeStart w:id="355"/>
      <w:r>
        <w:rPr>
          <w:lang w:val="sk-SK"/>
        </w:rPr>
        <w:t>as</w:t>
      </w:r>
      <w:commentRangeEnd w:id="355"/>
      <w:r>
        <w:rPr>
          <w:rStyle w:val="Odkaznakoment"/>
          <w:rFonts w:ascii="Times New Roman" w:eastAsiaTheme="minorHAnsi" w:hAnsi="Times New Roman" w:cstheme="minorBidi"/>
          <w:lang w:eastAsia="en-US"/>
        </w:rPr>
        <w:commentReference w:id="355"/>
      </w:r>
      <w:r>
        <w:rPr>
          <w:lang w:val="sk-SK"/>
        </w:rPr>
        <w:t>:</w:t>
      </w:r>
    </w:p>
    <w:p w14:paraId="43E49FF1" w14:textId="77777777" w:rsidR="00E357CF" w:rsidRDefault="00E357CF" w:rsidP="00BB3AF0">
      <w:pPr>
        <w:spacing w:line="276" w:lineRule="auto"/>
        <w:jc w:val="both"/>
        <w:rPr>
          <w:lang w:val="sk-SK"/>
        </w:rPr>
      </w:pPr>
    </w:p>
    <w:p w14:paraId="3645A6B9" w14:textId="2FBA5832" w:rsidR="00686342" w:rsidRPr="00B7335B" w:rsidRDefault="00E357CF" w:rsidP="005508F5">
      <w:pPr>
        <w:pStyle w:val="Dalodstavce"/>
        <w:rPr>
          <w:lang w:val="sk-SK"/>
        </w:rPr>
      </w:pPr>
      <w:r>
        <w:t xml:space="preserve">Thanks to their ability to memorize they are used for sequential data, such as time series, genomes or text. </w:t>
      </w:r>
    </w:p>
    <w:p w14:paraId="1AF29BFC" w14:textId="77777777" w:rsidR="008C631B" w:rsidRDefault="008C631B" w:rsidP="00BB3AF0">
      <w:pPr>
        <w:spacing w:line="276" w:lineRule="auto"/>
        <w:jc w:val="both"/>
        <w:rPr>
          <w:lang w:val="en-US"/>
        </w:rPr>
      </w:pPr>
      <w:r>
        <w:rPr>
          <w:lang w:val="en-US"/>
        </w:rPr>
        <w:t xml:space="preserve">There are known two types of RNN: </w:t>
      </w:r>
    </w:p>
    <w:p w14:paraId="27391881" w14:textId="15F00DCC" w:rsidR="00BB3AF0" w:rsidRPr="00B40878" w:rsidRDefault="00BB3AF0" w:rsidP="00B40878">
      <w:pPr>
        <w:pStyle w:val="Odstavecseseznamem"/>
        <w:numPr>
          <w:ilvl w:val="0"/>
          <w:numId w:val="34"/>
        </w:numPr>
        <w:spacing w:line="276" w:lineRule="auto"/>
        <w:jc w:val="both"/>
        <w:rPr>
          <w:b/>
          <w:bCs/>
          <w:lang w:val="en-US"/>
        </w:rPr>
      </w:pPr>
      <w:commentRangeStart w:id="356"/>
      <w:commentRangeStart w:id="357"/>
      <w:r w:rsidRPr="00B40878">
        <w:rPr>
          <w:b/>
          <w:bCs/>
          <w:lang w:val="en-US"/>
        </w:rPr>
        <w:t xml:space="preserve">Long </w:t>
      </w:r>
      <w:r w:rsidR="00081D20" w:rsidRPr="00B40878">
        <w:rPr>
          <w:b/>
          <w:bCs/>
          <w:lang w:val="en-US"/>
        </w:rPr>
        <w:t>short-term</w:t>
      </w:r>
      <w:r w:rsidRPr="00B40878">
        <w:rPr>
          <w:b/>
          <w:bCs/>
          <w:lang w:val="en-US"/>
        </w:rPr>
        <w:t xml:space="preserve"> memory (LSTM)</w:t>
      </w:r>
      <w:commentRangeEnd w:id="356"/>
      <w:r w:rsidR="0078756A">
        <w:rPr>
          <w:rStyle w:val="Odkaznakoment"/>
          <w:rFonts w:ascii="Times New Roman" w:eastAsiaTheme="minorHAnsi" w:hAnsi="Times New Roman" w:cstheme="minorBidi"/>
          <w:lang w:eastAsia="en-US"/>
        </w:rPr>
        <w:commentReference w:id="356"/>
      </w:r>
    </w:p>
    <w:p w14:paraId="546DE5BA" w14:textId="1E4D9842" w:rsidR="00BB3AF0" w:rsidRPr="00B40878" w:rsidRDefault="00BB3AF0" w:rsidP="00B40878">
      <w:pPr>
        <w:pStyle w:val="Odstavecseseznamem"/>
        <w:numPr>
          <w:ilvl w:val="0"/>
          <w:numId w:val="34"/>
        </w:numPr>
        <w:spacing w:line="276" w:lineRule="auto"/>
        <w:jc w:val="both"/>
        <w:rPr>
          <w:b/>
          <w:bCs/>
        </w:rPr>
      </w:pPr>
      <w:r w:rsidRPr="00B40878">
        <w:rPr>
          <w:b/>
          <w:bCs/>
          <w:lang w:val="en-US"/>
        </w:rPr>
        <w:t>Gated recurrent unit (GRU)</w:t>
      </w:r>
      <w:commentRangeEnd w:id="357"/>
      <w:r w:rsidR="002C7550">
        <w:rPr>
          <w:rStyle w:val="Odkaznakoment"/>
          <w:rFonts w:ascii="Times New Roman" w:eastAsiaTheme="minorHAnsi" w:hAnsi="Times New Roman" w:cstheme="minorBidi"/>
          <w:lang w:eastAsia="en-US"/>
        </w:rPr>
        <w:commentReference w:id="357"/>
      </w:r>
    </w:p>
    <w:p w14:paraId="440B4A7B" w14:textId="77777777" w:rsidR="00BB3AF0" w:rsidRPr="001B47F9" w:rsidRDefault="00BB3AF0" w:rsidP="00D94C77">
      <w:pPr>
        <w:pStyle w:val="Nadpis3"/>
        <w:pPrChange w:id="358" w:author="Hoa Vu Thu" w:date="2020-03-24T21:54:00Z">
          <w:pPr>
            <w:pStyle w:val="Nadpis2"/>
          </w:pPr>
        </w:pPrChange>
      </w:pPr>
      <w:bookmarkStart w:id="359" w:name="_Toc28611038"/>
      <w:bookmarkStart w:id="360" w:name="_Toc31621705"/>
      <w:r w:rsidRPr="001B47F9">
        <w:t>Models for Distributed representations of words</w:t>
      </w:r>
      <w:bookmarkEnd w:id="359"/>
      <w:bookmarkEnd w:id="360"/>
      <w:r w:rsidRPr="001B47F9">
        <w:t xml:space="preserve">  </w:t>
      </w:r>
    </w:p>
    <w:p w14:paraId="003523DC" w14:textId="77777777" w:rsidR="00BB3AF0" w:rsidRPr="00E72CDF" w:rsidRDefault="00BB3AF0" w:rsidP="00BB3AF0">
      <w:pPr>
        <w:pStyle w:val="Odstavec1"/>
      </w:pPr>
      <w:commentRangeStart w:id="361"/>
      <w:r w:rsidRPr="00BE3025">
        <w:t>Nowadays distri</w:t>
      </w:r>
      <w:commentRangeEnd w:id="361"/>
      <w:r>
        <w:rPr>
          <w:rStyle w:val="Odkaznakoment"/>
        </w:rPr>
        <w:commentReference w:id="361"/>
      </w:r>
      <w:r w:rsidRPr="00BE3025">
        <w:t xml:space="preserve">buted word representations, which will be explained in this chapter, have been widely used in NLP. It determined the similarity </w:t>
      </w:r>
      <w:r w:rsidRPr="00BE3025">
        <w:lastRenderedPageBreak/>
        <w:t xml:space="preserve">of words using words that occur around them (context). These models are based on the distributional hypothesis that says the meaning of a word is captured by the contexts on which it appears. 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 </w:t>
      </w:r>
    </w:p>
    <w:p w14:paraId="11AD53DD" w14:textId="237B9E65" w:rsidR="00BB3AF0" w:rsidRPr="000A001B" w:rsidRDefault="00BB3AF0" w:rsidP="00D94C77">
      <w:pPr>
        <w:pStyle w:val="Nadpis3"/>
        <w:numPr>
          <w:ilvl w:val="0"/>
          <w:numId w:val="0"/>
        </w:numPr>
        <w:pPrChange w:id="362" w:author="Hoa Vu Thu" w:date="2020-03-24T21:54:00Z">
          <w:pPr>
            <w:pStyle w:val="Nadpis3"/>
          </w:pPr>
        </w:pPrChange>
      </w:pPr>
      <w:bookmarkStart w:id="363" w:name="_Toc28611039"/>
      <w:commentRangeStart w:id="364"/>
      <w:r w:rsidRPr="000A001B">
        <w:t>Word2Vec</w:t>
      </w:r>
      <w:bookmarkEnd w:id="363"/>
      <w:commentRangeEnd w:id="364"/>
      <w:r>
        <w:rPr>
          <w:rStyle w:val="Odkaznakoment"/>
        </w:rPr>
        <w:commentReference w:id="364"/>
      </w:r>
    </w:p>
    <w:p w14:paraId="41770DD1" w14:textId="77777777" w:rsidR="00BB3AF0" w:rsidRPr="005E793C" w:rsidRDefault="00BB3AF0" w:rsidP="00BB3AF0">
      <w:pPr>
        <w:pStyle w:val="Odstavec1"/>
      </w:pPr>
      <w:r w:rsidRPr="001E1709">
        <w:t>Word2Vec are</w:t>
      </w:r>
      <w:r>
        <w:t xml:space="preserve"> several</w:t>
      </w:r>
      <w:r w:rsidRPr="001E1709">
        <w:t xml:space="preserve"> models used in natural language processing (NLP) to produce a word embedding. In general</w:t>
      </w:r>
      <w:r>
        <w:t>,</w:t>
      </w:r>
      <w:r w:rsidRPr="001E1709">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t>s</w:t>
      </w:r>
      <w:r w:rsidRPr="001E1709">
        <w:t xml:space="preserve"> vector are close to each other when they share a similar context or meaning.</w:t>
      </w:r>
      <w:r>
        <w:t xml:space="preserve"> Basically,</w:t>
      </w:r>
      <w:r w:rsidRPr="001E1709">
        <w:t xml:space="preserve"> </w:t>
      </w:r>
      <w:r>
        <w:t xml:space="preserve">it treats each words in corpus like an atomic entity and generate a vector for each word. </w:t>
      </w:r>
      <w:r w:rsidRPr="00C50AA9">
        <w:t xml:space="preserve">The input and output layer contain </w:t>
      </w:r>
      <w:commentRangeStart w:id="365"/>
      <w:r w:rsidRPr="00C50AA9">
        <w:t>word vectors</w:t>
      </w:r>
      <w:commentRangeEnd w:id="365"/>
      <w:r>
        <w:rPr>
          <w:rStyle w:val="Odkaznakoment"/>
        </w:rPr>
        <w:commentReference w:id="365"/>
      </w:r>
      <w:r>
        <w:t xml:space="preserve"> that are being trained</w:t>
      </w:r>
      <w:r w:rsidRPr="00C50AA9">
        <w:t>.</w:t>
      </w:r>
      <w:r>
        <w:t xml:space="preserve"> I</w:t>
      </w:r>
      <w:r w:rsidRPr="00C50AA9">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training due to </w:t>
      </w:r>
      <w:commentRangeStart w:id="366"/>
      <w:r w:rsidRPr="00C50AA9">
        <w:t>back propagation</w:t>
      </w:r>
      <w:commentRangeEnd w:id="366"/>
      <w:r>
        <w:rPr>
          <w:rStyle w:val="Odkaznakoment"/>
        </w:rPr>
        <w:commentReference w:id="366"/>
      </w:r>
      <w:r w:rsidRPr="00C50AA9">
        <w:t>.</w:t>
      </w:r>
      <w:r>
        <w:t xml:space="preserve"> </w:t>
      </w:r>
      <w:r w:rsidRPr="005E793C">
        <w:t xml:space="preserve">Word2Vec use two architecture: </w:t>
      </w:r>
      <w:r w:rsidRPr="005E793C">
        <w:rPr>
          <w:b/>
          <w:bCs/>
        </w:rPr>
        <w:t>continuous bag-of-word (</w:t>
      </w:r>
      <w:commentRangeStart w:id="367"/>
      <w:r w:rsidRPr="005E793C">
        <w:rPr>
          <w:b/>
          <w:bCs/>
        </w:rPr>
        <w:t xml:space="preserve">CBOW) </w:t>
      </w:r>
      <w:commentRangeEnd w:id="367"/>
      <w:r w:rsidRPr="005E793C">
        <w:rPr>
          <w:rStyle w:val="Odkaznakoment"/>
        </w:rPr>
        <w:commentReference w:id="367"/>
      </w:r>
      <w:r w:rsidRPr="005E793C">
        <w:rPr>
          <w:b/>
          <w:bCs/>
        </w:rPr>
        <w:t>and continuous skip-gram</w:t>
      </w:r>
      <w:r w:rsidRPr="005E793C">
        <w:t>.</w:t>
      </w:r>
      <w:r w:rsidRPr="001E1709">
        <w:t xml:space="preserve"> </w:t>
      </w:r>
      <w:r w:rsidRPr="00C50AA9">
        <w:rPr>
          <w:highlight w:val="yellow"/>
        </w:rPr>
        <w:t>It is a classifier into n classes</w:t>
      </w:r>
      <w:r w:rsidRPr="00C50AA9">
        <w:t xml:space="preserve">, where n is the dictionary size. Ideally, the probability distribution is determined by </w:t>
      </w:r>
      <w:proofErr w:type="spellStart"/>
      <w:r>
        <w:t>s</w:t>
      </w:r>
      <w:commentRangeStart w:id="368"/>
      <w:r w:rsidRPr="00C50AA9">
        <w:t>oftmax</w:t>
      </w:r>
      <w:proofErr w:type="spellEnd"/>
      <w:r w:rsidRPr="00C50AA9">
        <w:t xml:space="preserve"> </w:t>
      </w:r>
      <w:commentRangeEnd w:id="368"/>
      <w:r>
        <w:rPr>
          <w:rStyle w:val="Odkaznakoment"/>
        </w:rPr>
        <w:commentReference w:id="368"/>
      </w:r>
      <w:r w:rsidRPr="00C50AA9">
        <w:t>regression,</w:t>
      </w:r>
      <w:r>
        <w:t xml:space="preserve"> </w:t>
      </w:r>
      <w:r w:rsidRPr="00C50AA9">
        <w:t xml:space="preserve">that the word belongs to that class (word). For simplicity, consider one word as context. Using the </w:t>
      </w:r>
      <w:commentRangeStart w:id="369"/>
      <w:r w:rsidRPr="00C50AA9">
        <w:t>Stochastic Gradient Descent</w:t>
      </w:r>
      <w:commentRangeEnd w:id="369"/>
      <w:r>
        <w:rPr>
          <w:rStyle w:val="Odkaznakoment"/>
        </w:rPr>
        <w:commentReference w:id="369"/>
      </w:r>
      <w:r w:rsidRPr="00C50AA9">
        <w:t>, the algorithm tries to minimize the difference between the output distribution and the target probability distribution. The target distribution is determined from the context of the word and takes only one value in the current word, zero elsewhere</w:t>
      </w:r>
      <w:r>
        <w:t xml:space="preserve">. </w:t>
      </w:r>
      <w:r w:rsidRPr="00625F7A">
        <w:t xml:space="preserve">Because </w:t>
      </w:r>
      <w:proofErr w:type="spellStart"/>
      <w:r>
        <w:t>s</w:t>
      </w:r>
      <w:r w:rsidRPr="00625F7A">
        <w:t>oftmax</w:t>
      </w:r>
      <w:proofErr w:type="spellEnd"/>
      <w:r w:rsidRPr="00625F7A">
        <w:t xml:space="preserve"> regression is computationally demanding for large dictionaries, </w:t>
      </w:r>
      <w:r w:rsidRPr="00625F7A">
        <w:lastRenderedPageBreak/>
        <w:t xml:space="preserve">Word2Vec uses its approximations, which are less </w:t>
      </w:r>
      <w:commentRangeStart w:id="370"/>
      <w:r w:rsidRPr="00625F7A">
        <w:t>computationally computational</w:t>
      </w:r>
      <w:r>
        <w:t xml:space="preserve"> – hierarchical </w:t>
      </w:r>
      <w:proofErr w:type="spellStart"/>
      <w:r>
        <w:t>softmax</w:t>
      </w:r>
      <w:proofErr w:type="spellEnd"/>
      <w:r w:rsidRPr="00625F7A">
        <w:t>.</w:t>
      </w:r>
      <w:commentRangeEnd w:id="370"/>
      <w:r>
        <w:rPr>
          <w:rStyle w:val="Odkaznakoment"/>
        </w:rPr>
        <w:commentReference w:id="370"/>
      </w:r>
    </w:p>
    <w:p w14:paraId="0F59EC8B" w14:textId="77777777" w:rsidR="00BB3AF0" w:rsidRDefault="00BB3AF0">
      <w:pPr>
        <w:pStyle w:val="Dalodstavce"/>
        <w:pPrChange w:id="371" w:author="Hoa Vu Thu" w:date="2020-03-18T00:53:00Z">
          <w:pPr>
            <w:pStyle w:val="Odstavec1"/>
          </w:pPr>
        </w:pPrChange>
      </w:pPr>
      <w:r w:rsidRPr="00625F7A">
        <w:rPr>
          <w:b/>
          <w:bCs/>
        </w:rPr>
        <w:t>Continuous bag-of-words</w:t>
      </w:r>
      <w:r w:rsidRPr="001E1709">
        <w:t xml:space="preserve"> predicts the current word from the context. The order of context words does not affect prediction. In </w:t>
      </w:r>
      <w:r w:rsidRPr="006E5807">
        <w:t>contrast, the continuous skip-gram uses the current word to predict the surrounding words and the weighs of words near to the current word are greater than the weights more distant from the current word. Continuous skip-gram is slower that CBOW but it has a better performance in case of infrequent words.</w:t>
      </w:r>
      <w:r w:rsidRPr="001E1709">
        <w:t xml:space="preserve"> </w:t>
      </w:r>
    </w:p>
    <w:p w14:paraId="07D43F7B" w14:textId="77777777" w:rsidR="00BB3AF0" w:rsidRDefault="00BB3AF0" w:rsidP="00BB3AF0">
      <w:pPr>
        <w:spacing w:line="276" w:lineRule="auto"/>
        <w:jc w:val="both"/>
        <w:rPr>
          <w:lang w:val="en-US"/>
        </w:rPr>
      </w:pPr>
      <w:commentRangeStart w:id="372"/>
      <w:r>
        <w:rPr>
          <w:noProof/>
        </w:rPr>
        <w:drawing>
          <wp:inline distT="0" distB="0" distL="0" distR="0" wp14:anchorId="5AF83859" wp14:editId="7F968612">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7895" cy="3453676"/>
                    </a:xfrm>
                    <a:prstGeom prst="rect">
                      <a:avLst/>
                    </a:prstGeom>
                  </pic:spPr>
                </pic:pic>
              </a:graphicData>
            </a:graphic>
          </wp:inline>
        </w:drawing>
      </w:r>
      <w:commentRangeEnd w:id="372"/>
      <w:r>
        <w:rPr>
          <w:rStyle w:val="Odkaznakoment"/>
        </w:rPr>
        <w:commentReference w:id="372"/>
      </w:r>
    </w:p>
    <w:p w14:paraId="749400E3" w14:textId="77777777" w:rsidR="00BB3AF0" w:rsidRDefault="00BB3AF0">
      <w:pPr>
        <w:pStyle w:val="Dalodstavce"/>
        <w:pPrChange w:id="373" w:author="Hoa Vu Thu" w:date="2020-03-18T00:54:00Z">
          <w:pPr>
            <w:pStyle w:val="Odstavec1"/>
          </w:pPr>
        </w:pPrChange>
      </w:pPr>
      <w:r>
        <w:rPr>
          <w:b/>
          <w:bCs/>
        </w:rPr>
        <w:t xml:space="preserve">Skip-gram model </w:t>
      </w:r>
      <w:r>
        <w:t xml:space="preserve">– this model search for word representations that help to predict the surrounding words in a sentence or document. Assume that we have a given sequence of training words </w:t>
      </w:r>
      <w:r w:rsidRPr="00A94DCD">
        <w:rPr>
          <w:i/>
          <w:iCs/>
          <w:color w:val="FF0000"/>
        </w:rPr>
        <w:t xml:space="preserve">w1, w2, w3 … </w:t>
      </w:r>
      <w:proofErr w:type="spellStart"/>
      <w:r w:rsidRPr="00A94DCD">
        <w:rPr>
          <w:i/>
          <w:iCs/>
          <w:color w:val="FF0000"/>
        </w:rPr>
        <w:t>wT</w:t>
      </w:r>
      <w:r>
        <w:t>.</w:t>
      </w:r>
      <w:proofErr w:type="spellEnd"/>
      <w:r>
        <w:t xml:space="preserve"> The skip-gram model maximizes the average log probability </w:t>
      </w:r>
    </w:p>
    <w:p w14:paraId="6CF2EEEF" w14:textId="77777777" w:rsidR="00BB3AF0" w:rsidRDefault="00BB3AF0" w:rsidP="00BB3AF0">
      <w:pPr>
        <w:pStyle w:val="Odstavec1"/>
      </w:pPr>
      <w:commentRangeStart w:id="374"/>
      <w:r>
        <w:rPr>
          <w:noProof/>
        </w:rPr>
        <w:drawing>
          <wp:inline distT="0" distB="0" distL="0" distR="0" wp14:anchorId="4CA25547" wp14:editId="0AAE5EA3">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3725" cy="847725"/>
                    </a:xfrm>
                    <a:prstGeom prst="rect">
                      <a:avLst/>
                    </a:prstGeom>
                  </pic:spPr>
                </pic:pic>
              </a:graphicData>
            </a:graphic>
          </wp:inline>
        </w:drawing>
      </w:r>
      <w:commentRangeEnd w:id="374"/>
      <w:r>
        <w:rPr>
          <w:rStyle w:val="Odkaznakoment"/>
        </w:rPr>
        <w:commentReference w:id="374"/>
      </w:r>
    </w:p>
    <w:p w14:paraId="3EC54B5F" w14:textId="3E5B7585" w:rsidR="00BB3AF0" w:rsidRDefault="00BB3AF0" w:rsidP="00BB3AF0">
      <w:pPr>
        <w:pStyle w:val="Odstavec1"/>
      </w:pPr>
      <w:r>
        <w:t xml:space="preserve">Where </w:t>
      </w:r>
      <w:r>
        <w:rPr>
          <w:i/>
          <w:iCs/>
        </w:rPr>
        <w:t>c</w:t>
      </w:r>
      <w:r>
        <w:t xml:space="preserve"> is the size of the training context (which can be a function of the centr</w:t>
      </w:r>
      <w:r w:rsidR="00AF6DC1">
        <w:t>e</w:t>
      </w:r>
      <w:r>
        <w:t xml:space="preserve"> word </w:t>
      </w:r>
      <w:proofErr w:type="spellStart"/>
      <w:r w:rsidRPr="00A94DCD">
        <w:rPr>
          <w:i/>
          <w:iCs/>
        </w:rPr>
        <w:t>wt</w:t>
      </w:r>
      <w:proofErr w:type="spellEnd"/>
      <w:r>
        <w:t xml:space="preserve">). With the larger </w:t>
      </w:r>
      <w:r w:rsidRPr="00A94DCD">
        <w:rPr>
          <w:i/>
          <w:iCs/>
        </w:rPr>
        <w:t>c</w:t>
      </w:r>
      <w:r>
        <w:rPr>
          <w:i/>
          <w:iCs/>
        </w:rPr>
        <w:t>,</w:t>
      </w:r>
      <w:r>
        <w:t xml:space="preserve"> the higher accuracy can be obtained but the training time can be also increased. </w:t>
      </w:r>
    </w:p>
    <w:p w14:paraId="31E961CA" w14:textId="77777777" w:rsidR="00BB3AF0" w:rsidRPr="00625F7A" w:rsidRDefault="00BB3AF0" w:rsidP="00BB3AF0">
      <w:pPr>
        <w:spacing w:line="276" w:lineRule="auto"/>
        <w:jc w:val="both"/>
        <w:rPr>
          <w:b/>
          <w:bCs/>
          <w:lang w:val="en-US"/>
        </w:rPr>
      </w:pPr>
      <w:r>
        <w:rPr>
          <w:b/>
          <w:bCs/>
          <w:lang w:val="en-US"/>
        </w:rPr>
        <w:lastRenderedPageBreak/>
        <w:t>H</w:t>
      </w:r>
      <w:r w:rsidRPr="00625F7A">
        <w:rPr>
          <w:b/>
          <w:bCs/>
          <w:lang w:val="en-US"/>
        </w:rPr>
        <w:t xml:space="preserve">ierarchical </w:t>
      </w:r>
      <w:proofErr w:type="spellStart"/>
      <w:r w:rsidRPr="00625F7A">
        <w:rPr>
          <w:b/>
          <w:bCs/>
          <w:lang w:val="en-US"/>
        </w:rPr>
        <w:t>softmax</w:t>
      </w:r>
      <w:proofErr w:type="spellEnd"/>
    </w:p>
    <w:p w14:paraId="615959E6" w14:textId="77777777" w:rsidR="00BB3AF0" w:rsidRPr="00625F7A" w:rsidRDefault="00BB3AF0" w:rsidP="00BB3AF0">
      <w:pPr>
        <w:pStyle w:val="Odstavec1"/>
      </w:pPr>
      <w:bookmarkStart w:id="375" w:name="_Toc28611040"/>
      <w:r w:rsidRPr="00625F7A">
        <w:t xml:space="preserve">If we calculate the probability of two words occurring together with normal </w:t>
      </w:r>
      <w:proofErr w:type="spellStart"/>
      <w:r w:rsidRPr="00625F7A">
        <w:t>softmax</w:t>
      </w:r>
      <w:proofErr w:type="spellEnd"/>
      <w:r w:rsidRPr="00625F7A">
        <w:t xml:space="preserve"> functions, the </w:t>
      </w:r>
      <w:commentRangeStart w:id="376"/>
      <w:r w:rsidRPr="00625F7A">
        <w:t>training would be very slow</w:t>
      </w:r>
      <w:commentRangeEnd w:id="376"/>
      <w:r w:rsidRPr="00625F7A">
        <w:rPr>
          <w:rStyle w:val="Odkaznakoment"/>
        </w:rPr>
        <w:commentReference w:id="376"/>
      </w:r>
      <w:r w:rsidRPr="00625F7A">
        <w:t>:</w:t>
      </w:r>
    </w:p>
    <w:p w14:paraId="3BDAAC63" w14:textId="77777777" w:rsidR="00BB3AF0" w:rsidRPr="00625F7A" w:rsidRDefault="00BB3AF0" w:rsidP="00BB3AF0">
      <w:pPr>
        <w:pStyle w:val="Odstavec1"/>
      </w:pPr>
    </w:p>
    <w:p w14:paraId="4F143804" w14:textId="0E3F61B1" w:rsidR="00BB3AF0" w:rsidRDefault="00BB3AF0" w:rsidP="00BB3AF0">
      <w:pPr>
        <w:pStyle w:val="Odstavec1"/>
      </w:pPr>
      <w:r w:rsidRPr="00625F7A">
        <w:t>For this reason, word2vec use</w:t>
      </w:r>
      <w:r>
        <w:t xml:space="preserve">s hierarchical </w:t>
      </w:r>
      <w:proofErr w:type="spellStart"/>
      <w:r>
        <w:t>softm</w:t>
      </w:r>
      <w:r w:rsidR="00AF6DC1">
        <w:t>a</w:t>
      </w:r>
      <w:r>
        <w:t>x</w:t>
      </w:r>
      <w:proofErr w:type="spellEnd"/>
      <w:r>
        <w:t xml:space="preserve"> that is more effective that compute </w:t>
      </w:r>
      <w:proofErr w:type="spellStart"/>
      <w:r>
        <w:t>softmax</w:t>
      </w:r>
      <w:proofErr w:type="spellEnd"/>
      <w:r>
        <w:t xml:space="preserve"> by word representation with a binary tree. </w:t>
      </w:r>
      <w:r w:rsidRPr="00EF114F">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t xml:space="preserve"> </w:t>
      </w:r>
    </w:p>
    <w:p w14:paraId="55B5DA6D" w14:textId="77777777" w:rsidR="00BB3AF0" w:rsidRDefault="00BB3AF0" w:rsidP="00BB3AF0">
      <w:pPr>
        <w:pStyle w:val="Odstavec1"/>
      </w:pPr>
    </w:p>
    <w:p w14:paraId="3C8973CB" w14:textId="77777777" w:rsidR="00BB3AF0" w:rsidRDefault="00BB3AF0" w:rsidP="00BB3AF0">
      <w:pPr>
        <w:pStyle w:val="Odstavec1"/>
        <w:rPr>
          <w:b/>
          <w:bCs/>
        </w:rPr>
      </w:pPr>
      <w:commentRangeStart w:id="377"/>
      <w:commentRangeEnd w:id="377"/>
      <w:r>
        <w:rPr>
          <w:rStyle w:val="Odkaznakoment"/>
        </w:rPr>
        <w:commentReference w:id="377"/>
      </w:r>
      <w:r>
        <w:rPr>
          <w:b/>
          <w:bCs/>
        </w:rPr>
        <w:t xml:space="preserve">Negative </w:t>
      </w:r>
      <w:r w:rsidRPr="000A5570">
        <w:rPr>
          <w:b/>
          <w:bCs/>
          <w:lang w:val="en-US"/>
        </w:rPr>
        <w:t>Sampling</w:t>
      </w:r>
      <w:r>
        <w:rPr>
          <w:b/>
          <w:bCs/>
        </w:rPr>
        <w:t xml:space="preserve"> </w:t>
      </w:r>
    </w:p>
    <w:p w14:paraId="002C17AE" w14:textId="77777777" w:rsidR="00BB3AF0" w:rsidRPr="00EF114F" w:rsidRDefault="00BB3AF0" w:rsidP="00BB3AF0">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378"/>
      <w:r w:rsidRPr="00EF114F">
        <w:rPr>
          <w:lang w:val="en-GB"/>
        </w:rPr>
        <w:t>considered</w:t>
      </w:r>
      <w:commentRangeEnd w:id="378"/>
      <w:r>
        <w:rPr>
          <w:rStyle w:val="Odkaznakoment"/>
        </w:rPr>
        <w:commentReference w:id="378"/>
      </w:r>
      <w:r w:rsidRPr="00EF114F">
        <w:rPr>
          <w:lang w:val="en-GB"/>
        </w:rPr>
        <w:t>.</w:t>
      </w:r>
    </w:p>
    <w:p w14:paraId="36951506" w14:textId="77777777" w:rsidR="00BB3AF0" w:rsidRPr="000A001B" w:rsidRDefault="00BB3AF0" w:rsidP="00825969">
      <w:pPr>
        <w:pStyle w:val="Nadpis3"/>
      </w:pPr>
      <w:r w:rsidRPr="000A001B">
        <w:t>Doc2Vec</w:t>
      </w:r>
      <w:bookmarkEnd w:id="375"/>
      <w:r w:rsidRPr="000A001B">
        <w:t xml:space="preserve"> </w:t>
      </w:r>
    </w:p>
    <w:p w14:paraId="10546478" w14:textId="77777777" w:rsidR="00BB3AF0" w:rsidRDefault="00BB3AF0">
      <w:pPr>
        <w:pStyle w:val="Odstavec1"/>
        <w:rPr>
          <w:b/>
          <w:bCs/>
        </w:rPr>
        <w:pPrChange w:id="379" w:author="Hoa Vu Thu" w:date="2020-03-18T00:54:00Z">
          <w:pPr>
            <w:spacing w:line="276" w:lineRule="auto"/>
            <w:jc w:val="both"/>
          </w:pPr>
        </w:pPrChange>
      </w:pPr>
      <w:r>
        <w:t xml:space="preserve">Paragraph vector is an unsupervised framework, it learns continuous distributed vector representation for pieces of texts (sentences or even documents). Doc2Vec is based on Word2Vec.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At </w:t>
      </w:r>
      <w:r w:rsidRPr="0035481B">
        <w:t xml:space="preserve">prediction time, the paragraph vectors are inferred by fixing the word vectors and training the new paragraph vector until </w:t>
      </w:r>
      <w:r w:rsidRPr="00E62901">
        <w:t xml:space="preserve">convergence. </w:t>
      </w:r>
      <w:r>
        <w:t xml:space="preserve">Doc2Vec has two approaches: </w:t>
      </w:r>
      <w:r w:rsidRPr="00C264F9">
        <w:rPr>
          <w:b/>
          <w:bCs/>
        </w:rPr>
        <w:t>A distributed memory model</w:t>
      </w:r>
      <w:r>
        <w:rPr>
          <w:b/>
          <w:bCs/>
        </w:rPr>
        <w:t xml:space="preserve"> of Paragraph Vectors (PV-DM)</w:t>
      </w:r>
      <w:r>
        <w:t xml:space="preserve"> and Distributed</w:t>
      </w:r>
      <w:r>
        <w:rPr>
          <w:b/>
          <w:bCs/>
        </w:rPr>
        <w:t xml:space="preserve"> Bag of Words of Paragraph Vector (PV-DBOW)</w:t>
      </w:r>
      <w:r w:rsidRPr="00C264F9">
        <w:t>.</w:t>
      </w:r>
      <w:r>
        <w:rPr>
          <w:b/>
          <w:bCs/>
        </w:rPr>
        <w:t xml:space="preserve"> </w:t>
      </w:r>
    </w:p>
    <w:p w14:paraId="109F16EE" w14:textId="77777777" w:rsidR="00BB3AF0" w:rsidRDefault="00BB3AF0" w:rsidP="00BB3AF0">
      <w:pPr>
        <w:spacing w:line="276" w:lineRule="auto"/>
        <w:jc w:val="both"/>
        <w:rPr>
          <w:lang w:val="en-US"/>
        </w:rPr>
      </w:pPr>
      <w:r>
        <w:rPr>
          <w:lang w:val="en-US"/>
        </w:rPr>
        <w:t xml:space="preserve">In the PV-DM every paragraph is mapped to a unique paragraph vector that is represented by a column in matrix D. Words are also mapped into a matrix W, where one word is represented by a column in matrix W. </w:t>
      </w:r>
      <w:commentRangeStart w:id="380"/>
      <w:r>
        <w:rPr>
          <w:lang w:val="en-US"/>
        </w:rPr>
        <w:t xml:space="preserve">The paragraph vector and word vectors are averaged or concatenated to </w:t>
      </w:r>
      <w:r>
        <w:rPr>
          <w:lang w:val="en-US"/>
        </w:rPr>
        <w:lastRenderedPageBreak/>
        <w:t xml:space="preserve">predict the next word in a context. </w:t>
      </w:r>
      <w:commentRangeEnd w:id="380"/>
      <w:r>
        <w:rPr>
          <w:rStyle w:val="Odkaznakoment"/>
        </w:rPr>
        <w:commentReference w:id="380"/>
      </w:r>
      <w:r>
        <w:rPr>
          <w:lang w:val="en-US"/>
        </w:rPr>
        <w:t xml:space="preserve">Both vectors are trained using stochastic gradient descent. The paragraph token can be thought as another word and it acts as a memory which remembers what is missing from the current context. </w:t>
      </w:r>
    </w:p>
    <w:p w14:paraId="423F58F1" w14:textId="77777777" w:rsidR="00BB3AF0" w:rsidRDefault="00BB3AF0" w:rsidP="00BB3AF0">
      <w:pPr>
        <w:spacing w:line="276" w:lineRule="auto"/>
        <w:jc w:val="both"/>
        <w:rPr>
          <w:lang w:val="en-GB"/>
        </w:rPr>
      </w:pPr>
      <w:r>
        <w:rPr>
          <w:noProof/>
        </w:rPr>
        <w:drawing>
          <wp:inline distT="0" distB="0" distL="0" distR="0" wp14:anchorId="5E713E86" wp14:editId="39787412">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1649" cy="1715232"/>
                    </a:xfrm>
                    <a:prstGeom prst="rect">
                      <a:avLst/>
                    </a:prstGeom>
                  </pic:spPr>
                </pic:pic>
              </a:graphicData>
            </a:graphic>
          </wp:inline>
        </w:drawing>
      </w:r>
    </w:p>
    <w:p w14:paraId="1343DD09" w14:textId="77777777" w:rsidR="00BB3AF0" w:rsidRDefault="00BB3AF0" w:rsidP="00BB3AF0">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2D8360B0" w14:textId="77777777" w:rsidR="00BB3AF0" w:rsidRPr="00C264F9" w:rsidRDefault="00BB3AF0" w:rsidP="00BB3AF0">
      <w:pPr>
        <w:spacing w:line="276" w:lineRule="auto"/>
        <w:jc w:val="both"/>
        <w:rPr>
          <w:lang w:val="en-GB"/>
        </w:rPr>
      </w:pPr>
      <w:r>
        <w:rPr>
          <w:noProof/>
        </w:rPr>
        <w:drawing>
          <wp:inline distT="0" distB="0" distL="0" distR="0" wp14:anchorId="5D09A4C3" wp14:editId="5602BEF4">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5382" cy="1712073"/>
                    </a:xfrm>
                    <a:prstGeom prst="rect">
                      <a:avLst/>
                    </a:prstGeom>
                  </pic:spPr>
                </pic:pic>
              </a:graphicData>
            </a:graphic>
          </wp:inline>
        </w:drawing>
      </w:r>
    </w:p>
    <w:p w14:paraId="2420FF2E" w14:textId="6062A866" w:rsidR="00BB3AF0" w:rsidRPr="000A001B" w:rsidDel="00122B5A" w:rsidRDefault="00BB3AF0" w:rsidP="00825969">
      <w:pPr>
        <w:pStyle w:val="Nadpis3"/>
        <w:rPr>
          <w:del w:id="381" w:author="Hoa Vu Thu" w:date="2020-03-19T23:31:00Z"/>
        </w:rPr>
      </w:pPr>
      <w:bookmarkStart w:id="382" w:name="_Toc28611041"/>
      <w:commentRangeStart w:id="383"/>
      <w:commentRangeStart w:id="384"/>
      <w:del w:id="385" w:author="Hoa Vu Thu" w:date="2020-03-19T23:31:00Z">
        <w:r w:rsidRPr="000A001B" w:rsidDel="00122B5A">
          <w:delText>GloVe</w:delText>
        </w:r>
        <w:commentRangeEnd w:id="383"/>
        <w:r w:rsidRPr="000A001B" w:rsidDel="00122B5A">
          <w:rPr>
            <w:rStyle w:val="Odkaznakoment"/>
            <w:b/>
            <w:bCs w:val="0"/>
          </w:rPr>
          <w:commentReference w:id="383"/>
        </w:r>
        <w:bookmarkEnd w:id="382"/>
        <w:commentRangeEnd w:id="384"/>
        <w:r w:rsidR="00825969" w:rsidDel="00122B5A">
          <w:rPr>
            <w:rStyle w:val="Odkaznakoment"/>
            <w:rFonts w:ascii="Times New Roman" w:eastAsiaTheme="minorHAnsi" w:hAnsi="Times New Roman" w:cstheme="minorBidi"/>
            <w:bCs w:val="0"/>
            <w:color w:val="auto"/>
            <w:lang w:val="cs-CZ" w:eastAsia="en-US"/>
          </w:rPr>
          <w:commentReference w:id="384"/>
        </w:r>
      </w:del>
    </w:p>
    <w:p w14:paraId="20EA46E1" w14:textId="0E5B0433" w:rsidR="00BB3AF0" w:rsidRPr="000670F9" w:rsidDel="00122B5A" w:rsidRDefault="00BB3AF0">
      <w:pPr>
        <w:pStyle w:val="Odstavec1"/>
        <w:rPr>
          <w:del w:id="386" w:author="Hoa Vu Thu" w:date="2020-03-19T23:31:00Z"/>
        </w:rPr>
        <w:pPrChange w:id="387" w:author="Hoa Vu Thu" w:date="2020-03-18T00:54:00Z">
          <w:pPr>
            <w:jc w:val="both"/>
          </w:pPr>
        </w:pPrChange>
      </w:pPr>
      <w:commentRangeStart w:id="388"/>
      <w:del w:id="389" w:author="Hoa Vu Thu" w:date="2020-03-19T23:31:00Z">
        <w:r w:rsidDel="00122B5A">
          <w:delText>GloVe</w:delText>
        </w:r>
        <w:commentRangeEnd w:id="388"/>
        <w:r w:rsidDel="00122B5A">
          <w:rPr>
            <w:rStyle w:val="Odkaznakoment"/>
          </w:rPr>
          <w:commentReference w:id="388"/>
        </w:r>
        <w:r w:rsidDel="00122B5A">
          <w:delText xml:space="preserve"> (Global Vectors) is an unsupervised learning algorithm for words embeddings that captures the global corpus statistics. It is built on two main methods – global matrix factorization and local context windows. </w:delText>
        </w:r>
        <w:r w:rsidRPr="002F5012" w:rsidDel="00122B5A">
          <w:rPr>
            <w:b/>
            <w:bCs/>
          </w:rPr>
          <w:delText>Global matrix factorization</w:delText>
        </w:r>
        <w:r w:rsidDel="00122B5A">
          <w:delText xml:space="preserve"> is used to reduce large term frequency matrices, which usually represent the occurrence or absence of words in a document. </w:delText>
        </w:r>
        <w:r w:rsidRPr="000670F9" w:rsidDel="00122B5A">
          <w:rPr>
            <w:highlight w:val="yellow"/>
          </w:rPr>
          <w:delText>When it is applied to term frequency matrices it is called latent semantic analysis (LSA).</w:delText>
        </w:r>
        <w:r w:rsidDel="00122B5A">
          <w:delText xml:space="preserve"> Two methods are used in </w:delText>
        </w:r>
        <w:r w:rsidRPr="002F5012" w:rsidDel="00122B5A">
          <w:rPr>
            <w:b/>
            <w:bCs/>
          </w:rPr>
          <w:delText>local</w:delText>
        </w:r>
        <w:r w:rsidDel="00122B5A">
          <w:rPr>
            <w:b/>
            <w:bCs/>
          </w:rPr>
          <w:delText xml:space="preserve"> context windows: </w:delText>
        </w:r>
        <w:r w:rsidDel="00122B5A">
          <w:delText xml:space="preserve">CBOW and skip-gram that are mentioned in the chapter about word2vec. </w:delText>
        </w:r>
      </w:del>
    </w:p>
    <w:p w14:paraId="56ADDDEF" w14:textId="50538B62" w:rsidR="00BB3AF0" w:rsidDel="00122B5A" w:rsidRDefault="00BB3AF0" w:rsidP="00BB3AF0">
      <w:pPr>
        <w:spacing w:line="276" w:lineRule="auto"/>
        <w:jc w:val="both"/>
        <w:rPr>
          <w:del w:id="390" w:author="Hoa Vu Thu" w:date="2020-03-19T23:31:00Z"/>
          <w:lang w:val="en-US"/>
        </w:rPr>
      </w:pPr>
    </w:p>
    <w:p w14:paraId="6727FC81" w14:textId="77777777" w:rsidR="00BB3AF0" w:rsidRPr="000A001B" w:rsidRDefault="00BB3AF0" w:rsidP="00825969">
      <w:pPr>
        <w:pStyle w:val="Nadpis3"/>
      </w:pPr>
      <w:bookmarkStart w:id="391" w:name="_Toc28611042"/>
      <w:commentRangeStart w:id="392"/>
      <w:commentRangeStart w:id="393"/>
      <w:proofErr w:type="spellStart"/>
      <w:r w:rsidRPr="000A001B">
        <w:t>Fa</w:t>
      </w:r>
      <w:commentRangeStart w:id="394"/>
      <w:r w:rsidRPr="000A001B">
        <w:t>stText</w:t>
      </w:r>
      <w:commentRangeEnd w:id="394"/>
      <w:proofErr w:type="spellEnd"/>
      <w:r w:rsidRPr="000A001B">
        <w:rPr>
          <w:rStyle w:val="Odkaznakoment"/>
          <w:b/>
          <w:bCs w:val="0"/>
        </w:rPr>
        <w:commentReference w:id="394"/>
      </w:r>
      <w:commentRangeEnd w:id="392"/>
      <w:commentRangeEnd w:id="393"/>
      <w:r>
        <w:rPr>
          <w:rStyle w:val="Odkaznakoment"/>
        </w:rPr>
        <w:commentReference w:id="392"/>
      </w:r>
      <w:r w:rsidRPr="000A001B">
        <w:rPr>
          <w:rStyle w:val="Odkaznakoment"/>
          <w:b/>
          <w:bCs w:val="0"/>
        </w:rPr>
        <w:commentReference w:id="393"/>
      </w:r>
      <w:bookmarkEnd w:id="391"/>
    </w:p>
    <w:p w14:paraId="040EC32C" w14:textId="77777777" w:rsidR="00BB3AF0" w:rsidRDefault="00BB3AF0">
      <w:pPr>
        <w:pStyle w:val="Odstavec1"/>
        <w:pPrChange w:id="395" w:author="Hoa Vu Thu" w:date="2020-03-18T00:54:00Z">
          <w:pPr>
            <w:spacing w:line="276" w:lineRule="auto"/>
            <w:jc w:val="both"/>
          </w:pPr>
        </w:pPrChange>
      </w:pPr>
      <w:proofErr w:type="spellStart"/>
      <w:r>
        <w:t>FastText</w:t>
      </w:r>
      <w:proofErr w:type="spellEnd"/>
      <w: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rPr>
        <w:t>Huffman algorithm</w:t>
      </w:r>
      <w:r>
        <w:t xml:space="preserve">.  </w:t>
      </w:r>
    </w:p>
    <w:p w14:paraId="45622E73" w14:textId="77777777" w:rsidR="00BB3AF0" w:rsidRDefault="00BB3AF0">
      <w:pPr>
        <w:pStyle w:val="Dalodstavce"/>
        <w:pPrChange w:id="396" w:author="Hoa Vu Thu" w:date="2020-03-18T00:54:00Z">
          <w:pPr>
            <w:spacing w:line="276" w:lineRule="auto"/>
            <w:jc w:val="both"/>
          </w:pPr>
        </w:pPrChange>
      </w:pPr>
      <w:r>
        <w:t>Essentially it is an extension of word2vec but instead of considering whole words it considers sub-words. It treats each word as composed character of n-grams. The word vector is made of a sum of this character n-grams. It generates better word embeddings for rare words. It can construct the vector for a word from its character n-grams even if word does not appear in training corpus</w:t>
      </w:r>
    </w:p>
    <w:p w14:paraId="629CC5D8" w14:textId="11A60485" w:rsidR="00BB3AF0" w:rsidRDefault="00BB3AF0" w:rsidP="00BB3AF0">
      <w:pPr>
        <w:spacing w:line="276" w:lineRule="auto"/>
        <w:jc w:val="both"/>
        <w:rPr>
          <w:rFonts w:eastAsiaTheme="majorEastAsia" w:cstheme="majorBidi"/>
          <w:sz w:val="32"/>
          <w:szCs w:val="26"/>
          <w:lang w:val="en-US"/>
        </w:rPr>
      </w:pPr>
    </w:p>
    <w:p w14:paraId="290823E1" w14:textId="2A992165" w:rsidR="00F41B60" w:rsidRDefault="00F41B60">
      <w:pPr>
        <w:pStyle w:val="Nadpis2"/>
        <w:rPr>
          <w:rFonts w:eastAsiaTheme="majorEastAsia"/>
        </w:rPr>
        <w:pPrChange w:id="397" w:author="Hoa Vu Thu" w:date="2020-03-19T22:28:00Z">
          <w:pPr>
            <w:spacing w:line="276" w:lineRule="auto"/>
            <w:jc w:val="both"/>
          </w:pPr>
        </w:pPrChange>
      </w:pPr>
      <w:commentRangeStart w:id="398"/>
      <w:r>
        <w:rPr>
          <w:rFonts w:eastAsiaTheme="majorEastAsia"/>
        </w:rPr>
        <w:t>T-SNE</w:t>
      </w:r>
      <w:commentRangeEnd w:id="398"/>
      <w:r>
        <w:rPr>
          <w:rStyle w:val="Odkaznakoment"/>
          <w:rFonts w:ascii="Times New Roman" w:eastAsiaTheme="minorHAnsi" w:hAnsi="Times New Roman" w:cstheme="minorBidi"/>
          <w:lang w:eastAsia="en-US"/>
        </w:rPr>
        <w:commentReference w:id="398"/>
      </w:r>
      <w:ins w:id="399" w:author="Hoa Vu Thu" w:date="2020-03-19T22:28:00Z">
        <w:r w:rsidR="00CE78E5">
          <w:rPr>
            <w:rFonts w:eastAsiaTheme="majorEastAsia"/>
          </w:rPr>
          <w:t xml:space="preserve"> </w:t>
        </w:r>
      </w:ins>
      <w:ins w:id="400" w:author="Hoa Vu Thu" w:date="2020-03-18T00:51:00Z">
        <w:r w:rsidR="005449EF">
          <w:rPr>
            <w:rFonts w:eastAsiaTheme="majorEastAsia"/>
          </w:rPr>
          <w:t xml:space="preserve">visualization </w:t>
        </w:r>
      </w:ins>
    </w:p>
    <w:p w14:paraId="728FDF7D" w14:textId="77777777" w:rsidR="00F41B60" w:rsidRPr="00CB73A1" w:rsidRDefault="00F41B60" w:rsidP="00BB3AF0">
      <w:pPr>
        <w:spacing w:line="276" w:lineRule="auto"/>
        <w:jc w:val="both"/>
        <w:rPr>
          <w:rFonts w:eastAsiaTheme="majorEastAsia" w:cstheme="majorBidi"/>
          <w:sz w:val="32"/>
          <w:szCs w:val="26"/>
          <w:lang w:val="en-US"/>
        </w:rPr>
      </w:pPr>
    </w:p>
    <w:p w14:paraId="335EE808" w14:textId="23D4D903" w:rsidR="00BB3AF0" w:rsidRPr="00F80B4C" w:rsidRDefault="00BB3AF0">
      <w:pPr>
        <w:pStyle w:val="Nadpis2"/>
        <w:pPrChange w:id="401" w:author="Hoa Vu Thu" w:date="2020-03-18T00:50:00Z">
          <w:pPr/>
        </w:pPrChange>
      </w:pPr>
      <w:r w:rsidRPr="00F80B4C">
        <w:t>Neural networks</w:t>
      </w:r>
      <w:ins w:id="402" w:author="Hoa Vu Thu" w:date="2020-03-24T21:51:00Z">
        <w:r w:rsidR="00D94C77">
          <w:t xml:space="preserve"> used</w:t>
        </w:r>
      </w:ins>
      <w:r w:rsidRPr="00F80B4C">
        <w:t xml:space="preserve"> for text comparison </w:t>
      </w:r>
    </w:p>
    <w:p w14:paraId="3033BC88" w14:textId="77777777" w:rsidR="00D94C77" w:rsidRDefault="00D94C77" w:rsidP="00D94C77">
      <w:pPr>
        <w:rPr>
          <w:ins w:id="403" w:author="Hoa Vu Thu" w:date="2020-03-24T21:51:00Z"/>
          <w:lang w:val="en-US"/>
        </w:rPr>
      </w:pPr>
      <w:ins w:id="404" w:author="Hoa Vu Thu" w:date="2020-03-24T21:51:00Z">
        <w:r>
          <w:rPr>
            <w:lang w:val="en-US"/>
          </w:rPr>
          <w:t xml:space="preserve">For comparing similarity of two documents there were chosen two </w:t>
        </w:r>
        <w:commentRangeStart w:id="405"/>
        <w:r>
          <w:rPr>
            <w:lang w:val="en-US"/>
          </w:rPr>
          <w:t>approaches</w:t>
        </w:r>
        <w:commentRangeEnd w:id="405"/>
        <w:r>
          <w:rPr>
            <w:rStyle w:val="Odkaznakoment"/>
          </w:rPr>
          <w:commentReference w:id="405"/>
        </w:r>
        <w:r>
          <w:rPr>
            <w:lang w:val="en-US"/>
          </w:rPr>
          <w:t>:</w:t>
        </w:r>
      </w:ins>
    </w:p>
    <w:p w14:paraId="4BD46F58" w14:textId="77777777" w:rsidR="00D94C77" w:rsidRDefault="00D94C77" w:rsidP="00D94C77">
      <w:pPr>
        <w:pStyle w:val="Odstavecseseznamem"/>
        <w:numPr>
          <w:ilvl w:val="0"/>
          <w:numId w:val="32"/>
        </w:numPr>
        <w:spacing w:after="160" w:line="259" w:lineRule="auto"/>
        <w:rPr>
          <w:ins w:id="406" w:author="Hoa Vu Thu" w:date="2020-03-24T21:51:00Z"/>
          <w:lang w:val="en-US"/>
        </w:rPr>
      </w:pPr>
      <w:proofErr w:type="spellStart"/>
      <w:ins w:id="407" w:author="Hoa Vu Thu" w:date="2020-03-24T21:51:00Z">
        <w:r>
          <w:rPr>
            <w:lang w:val="en-US"/>
          </w:rPr>
          <w:t>MaLSTM</w:t>
        </w:r>
        <w:proofErr w:type="spellEnd"/>
      </w:ins>
    </w:p>
    <w:p w14:paraId="2FC056D1" w14:textId="77777777" w:rsidR="00D94C77" w:rsidRPr="00EC5679" w:rsidRDefault="00D94C77" w:rsidP="00D94C77">
      <w:pPr>
        <w:pStyle w:val="Odstavecseseznamem"/>
        <w:numPr>
          <w:ilvl w:val="0"/>
          <w:numId w:val="32"/>
        </w:numPr>
        <w:spacing w:after="160" w:line="259" w:lineRule="auto"/>
        <w:rPr>
          <w:ins w:id="408" w:author="Hoa Vu Thu" w:date="2020-03-24T21:51:00Z"/>
          <w:lang w:val="en-US"/>
        </w:rPr>
      </w:pPr>
      <w:ins w:id="409" w:author="Hoa Vu Thu" w:date="2020-03-24T21:51:00Z">
        <w:r>
          <w:rPr>
            <w:lang w:val="en-US"/>
          </w:rPr>
          <w:t>Doc2vec</w:t>
        </w:r>
      </w:ins>
    </w:p>
    <w:p w14:paraId="00CF4D39" w14:textId="77777777" w:rsidR="00D94C77" w:rsidRPr="00C8298E" w:rsidRDefault="00D94C77" w:rsidP="00D94C77">
      <w:pPr>
        <w:pStyle w:val="Odstavec1"/>
        <w:rPr>
          <w:ins w:id="410" w:author="Hoa Vu Thu" w:date="2020-03-24T21:51:00Z"/>
        </w:rPr>
        <w:pPrChange w:id="411" w:author="Hoa Vu Thu" w:date="2020-03-24T21:52:00Z">
          <w:pPr/>
        </w:pPrChange>
      </w:pPr>
      <w:ins w:id="412" w:author="Hoa Vu Thu" w:date="2020-03-24T21:51:00Z">
        <w:r>
          <w:t xml:space="preserve">Because of </w:t>
        </w:r>
        <w:proofErr w:type="spellStart"/>
        <w:r>
          <w:t>MaLSTM</w:t>
        </w:r>
        <w:proofErr w:type="spellEnd"/>
        <w:r>
          <w:t xml:space="preserve"> </w:t>
        </w:r>
        <w:r w:rsidRPr="00F41B60">
          <w:rPr>
            <w:highlight w:val="yellow"/>
          </w:rPr>
          <w:t>requires</w:t>
        </w:r>
        <w:r>
          <w:t xml:space="preserve"> a pre-trained word embedding, data from OPTIMED were used for this purpose. Embeddings were created using Word2Vec and </w:t>
        </w:r>
        <w:proofErr w:type="spellStart"/>
        <w:r>
          <w:t>FastText</w:t>
        </w:r>
        <w:proofErr w:type="spellEnd"/>
        <w:r>
          <w:t>. In both cases the skip-gram and CBOW architectures were applied and all of the methods were compared by visualizing the most similar word of a concrete word. The following figures shows the result of a word “</w:t>
        </w:r>
        <w:proofErr w:type="spellStart"/>
        <w:r>
          <w:t>sval</w:t>
        </w:r>
        <w:proofErr w:type="spellEnd"/>
        <w:r>
          <w:t xml:space="preserve">”. </w:t>
        </w:r>
      </w:ins>
    </w:p>
    <w:p w14:paraId="0D479961" w14:textId="75AFC388" w:rsidR="00BB3AF0" w:rsidDel="00D94C77" w:rsidRDefault="00E97ADB">
      <w:pPr>
        <w:pStyle w:val="Odstavec1"/>
        <w:rPr>
          <w:del w:id="413" w:author="Hoa Vu Thu" w:date="2020-03-19T09:13:00Z"/>
        </w:rPr>
      </w:pPr>
      <w:del w:id="414" w:author="Hoa Vu Thu" w:date="2020-03-19T09:13:00Z">
        <w:r w:rsidDel="00AF7AE7">
          <w:delText>Blabl uvodnz text</w:delText>
        </w:r>
      </w:del>
    </w:p>
    <w:p w14:paraId="72ED2D97" w14:textId="77777777" w:rsidR="00D94C77" w:rsidRPr="00D94C77" w:rsidRDefault="00D94C77" w:rsidP="00D94C77">
      <w:pPr>
        <w:pStyle w:val="Dalodstavce"/>
        <w:rPr>
          <w:ins w:id="415" w:author="Hoa Vu Thu" w:date="2020-03-24T21:51:00Z"/>
          <w:rPrChange w:id="416" w:author="Hoa Vu Thu" w:date="2020-03-24T21:51:00Z">
            <w:rPr>
              <w:ins w:id="417" w:author="Hoa Vu Thu" w:date="2020-03-24T21:51:00Z"/>
            </w:rPr>
          </w:rPrChange>
        </w:rPr>
        <w:pPrChange w:id="418" w:author="Hoa Vu Thu" w:date="2020-03-24T21:51:00Z">
          <w:pPr/>
        </w:pPrChange>
      </w:pPr>
    </w:p>
    <w:p w14:paraId="1658B92D" w14:textId="1700C1C3" w:rsidR="00CA5CA6" w:rsidDel="00CE78E5" w:rsidRDefault="00CA5CA6" w:rsidP="00CA5CA6">
      <w:pPr>
        <w:rPr>
          <w:del w:id="419" w:author="Hoa Vu Thu" w:date="2020-03-19T22:28:00Z"/>
          <w:lang w:val="sk-SK"/>
        </w:rPr>
      </w:pPr>
    </w:p>
    <w:p w14:paraId="69D8C073" w14:textId="78D796AA" w:rsidR="00CA5CA6" w:rsidRDefault="001A4949" w:rsidP="00D94C77">
      <w:pPr>
        <w:pStyle w:val="Odstavec1"/>
        <w:rPr>
          <w:ins w:id="420" w:author="Hoa Vu Thu" w:date="2020-03-19T22:40:00Z"/>
        </w:rPr>
        <w:pPrChange w:id="421" w:author="Hoa Vu Thu" w:date="2020-03-24T21:52:00Z">
          <w:pPr>
            <w:pStyle w:val="Odstavec1"/>
          </w:pPr>
        </w:pPrChange>
      </w:pPr>
      <w:r>
        <w:t>One of</w:t>
      </w:r>
      <w:ins w:id="422" w:author="Hoa Vu Thu" w:date="2020-03-18T00:55:00Z">
        <w:r w:rsidR="005449EF">
          <w:t xml:space="preserve"> models </w:t>
        </w:r>
      </w:ins>
      <w:del w:id="423" w:author="Hoa Vu Thu" w:date="2020-03-18T00:55:00Z">
        <w:r w:rsidDel="005449EF">
          <w:delText xml:space="preserve"> </w:delText>
        </w:r>
      </w:del>
      <w:r>
        <w:t xml:space="preserve">that is able to capture similarity between text documents and quantify it </w:t>
      </w:r>
      <w:r w:rsidRPr="00CE78E5">
        <w:t>is</w:t>
      </w:r>
      <w:r>
        <w:t xml:space="preserve"> by Siamese adaptation of the Long Short-Term Memory. </w:t>
      </w:r>
      <w:r w:rsidR="00C877D9">
        <w:t xml:space="preserve">That means there are two identically weighted LSTM neural network. </w:t>
      </w:r>
      <w:ins w:id="424" w:author="Hoa Vu Thu" w:date="2020-03-18T00:57:00Z">
        <w:r w:rsidR="004F6999">
          <w:t xml:space="preserve">Siamese networks perform well on similarity tasks and they are used in sentence </w:t>
        </w:r>
        <w:commentRangeStart w:id="425"/>
        <w:r w:rsidR="004F6999">
          <w:t xml:space="preserve">similarity, recognizing </w:t>
        </w:r>
      </w:ins>
      <w:ins w:id="426" w:author="Hoa Vu Thu" w:date="2020-03-18T00:58:00Z">
        <w:r w:rsidR="004F6999">
          <w:t>signature</w:t>
        </w:r>
      </w:ins>
      <w:commentRangeEnd w:id="425"/>
      <w:ins w:id="427" w:author="Hoa Vu Thu" w:date="2020-03-19T09:15:00Z">
        <w:r w:rsidR="00AF7AE7">
          <w:rPr>
            <w:rStyle w:val="Odkaznakoment"/>
            <w:rFonts w:ascii="Times New Roman" w:eastAsiaTheme="minorHAnsi" w:hAnsi="Times New Roman" w:cstheme="minorBidi"/>
            <w:lang w:val="cs-CZ" w:eastAsia="en-US"/>
          </w:rPr>
          <w:commentReference w:id="425"/>
        </w:r>
      </w:ins>
      <w:ins w:id="428" w:author="Hoa Vu Thu" w:date="2020-03-18T00:58:00Z">
        <w:r w:rsidR="004F6999">
          <w:t xml:space="preserve"> or … </w:t>
        </w:r>
      </w:ins>
      <w:ins w:id="429" w:author="Hoa Vu Thu" w:date="2020-03-19T09:14:00Z">
        <w:r w:rsidR="00AF7AE7">
          <w:t>. The LSTM is used for accepting variable-leng</w:t>
        </w:r>
      </w:ins>
      <w:ins w:id="430" w:author="Hoa Vu Thu" w:date="2020-03-19T09:15:00Z">
        <w:r w:rsidR="00AF7AE7">
          <w:t>th inputs, which is documents</w:t>
        </w:r>
      </w:ins>
      <w:ins w:id="431" w:author="Hoa Vu Thu" w:date="2020-03-19T09:17:00Z">
        <w:r w:rsidR="00AF7AE7">
          <w:t>,</w:t>
        </w:r>
      </w:ins>
      <w:ins w:id="432" w:author="Hoa Vu Thu" w:date="2020-03-19T09:15:00Z">
        <w:r w:rsidR="00AF7AE7">
          <w:t xml:space="preserve"> </w:t>
        </w:r>
      </w:ins>
      <w:ins w:id="433" w:author="Hoa Vu Thu" w:date="2020-03-19T09:16:00Z">
        <w:r w:rsidR="00AF7AE7">
          <w:t>they do not have a problem of vanishing gradient</w:t>
        </w:r>
      </w:ins>
      <w:ins w:id="434" w:author="Hoa Vu Thu" w:date="2020-03-19T09:17:00Z">
        <w:r w:rsidR="00AF7AE7">
          <w:t xml:space="preserve">, and they are able to learn </w:t>
        </w:r>
      </w:ins>
      <w:ins w:id="435" w:author="Hoa Vu Thu" w:date="2020-03-19T09:18:00Z">
        <w:r w:rsidR="00AF7AE7">
          <w:t xml:space="preserve">long range dependencies thanks to its memory cell </w:t>
        </w:r>
        <w:commentRangeStart w:id="436"/>
        <w:r w:rsidR="00AF7AE7">
          <w:t>unit</w:t>
        </w:r>
      </w:ins>
      <w:commentRangeEnd w:id="436"/>
      <w:ins w:id="437" w:author="Hoa Vu Thu" w:date="2020-03-19T22:32:00Z">
        <w:r w:rsidR="00CE78E5">
          <w:rPr>
            <w:rStyle w:val="Odkaznakoment"/>
            <w:rFonts w:ascii="Times New Roman" w:eastAsiaTheme="minorHAnsi" w:hAnsi="Times New Roman" w:cstheme="minorBidi"/>
            <w:lang w:val="cs-CZ" w:eastAsia="en-US"/>
          </w:rPr>
          <w:commentReference w:id="436"/>
        </w:r>
      </w:ins>
      <w:ins w:id="438" w:author="Hoa Vu Thu" w:date="2020-03-19T09:18:00Z">
        <w:r w:rsidR="00AF7AE7">
          <w:t xml:space="preserve">. </w:t>
        </w:r>
      </w:ins>
      <w:ins w:id="439" w:author="Hoa Vu Thu" w:date="2020-03-20T00:03:00Z">
        <w:r w:rsidR="00191CE7">
          <w:t>This helps</w:t>
        </w:r>
      </w:ins>
      <w:ins w:id="440" w:author="Hoa Vu Thu" w:date="2020-03-19T22:52:00Z">
        <w:r w:rsidR="0070026D">
          <w:t xml:space="preserve"> to capture </w:t>
        </w:r>
      </w:ins>
      <w:ins w:id="441" w:author="Hoa Vu Thu" w:date="2020-03-19T22:53:00Z">
        <w:r w:rsidR="0070026D">
          <w:t xml:space="preserve">semantic differences during training. </w:t>
        </w:r>
      </w:ins>
    </w:p>
    <w:p w14:paraId="2BEC428A" w14:textId="4CAD249B" w:rsidR="002700DD" w:rsidRPr="002700DD" w:rsidDel="00122B5A" w:rsidRDefault="002700DD">
      <w:pPr>
        <w:pStyle w:val="Dalodstavce"/>
        <w:rPr>
          <w:del w:id="442" w:author="Hoa Vu Thu" w:date="2020-03-19T23:29:00Z"/>
        </w:rPr>
        <w:pPrChange w:id="443" w:author="Hoa Vu Thu" w:date="2020-03-19T22:40:00Z">
          <w:pPr/>
        </w:pPrChange>
      </w:pPr>
      <w:ins w:id="444" w:author="Hoa Vu Thu" w:date="2020-03-19T22:40:00Z">
        <w:r>
          <w:t>T</w:t>
        </w:r>
      </w:ins>
      <w:ins w:id="445" w:author="Hoa Vu Thu" w:date="2020-03-19T22:41:00Z">
        <w:r>
          <w:t>wo documents are encoded into two word</w:t>
        </w:r>
      </w:ins>
      <w:ins w:id="446" w:author="Hoa Vu Thu" w:date="2020-03-19T22:42:00Z">
        <w:r>
          <w:t>-</w:t>
        </w:r>
      </w:ins>
      <w:ins w:id="447" w:author="Hoa Vu Thu" w:date="2020-03-19T22:41:00Z">
        <w:r>
          <w:t>vector by pre-</w:t>
        </w:r>
      </w:ins>
      <w:ins w:id="448" w:author="Hoa Vu Thu" w:date="2020-03-19T22:42:00Z">
        <w:r>
          <w:t xml:space="preserve">trained </w:t>
        </w:r>
      </w:ins>
      <w:ins w:id="449" w:author="Hoa Vu Thu" w:date="2020-03-19T22:41:00Z">
        <w:r>
          <w:t>word2</w:t>
        </w:r>
      </w:ins>
      <w:ins w:id="450" w:author="Hoa Vu Thu" w:date="2020-03-19T22:42:00Z">
        <w:r>
          <w:t>vec mode</w:t>
        </w:r>
      </w:ins>
      <w:ins w:id="451" w:author="Hoa Vu Thu" w:date="2020-03-19T22:44:00Z">
        <w:r>
          <w:t xml:space="preserve">l, in this case it was trained on data from OPTIMED. </w:t>
        </w:r>
      </w:ins>
      <w:ins w:id="452" w:author="Hoa Vu Thu" w:date="2020-03-19T23:23:00Z">
        <w:r w:rsidR="00122B5A">
          <w:t>Each document</w:t>
        </w:r>
      </w:ins>
      <w:ins w:id="453" w:author="Hoa Vu Thu" w:date="2020-03-19T23:24:00Z">
        <w:r w:rsidR="00122B5A">
          <w:t>, represented as a sequence of word-vectors) is passed</w:t>
        </w:r>
      </w:ins>
      <w:ins w:id="454" w:author="Hoa Vu Thu" w:date="2020-03-19T22:45:00Z">
        <w:r>
          <w:t xml:space="preserve"> into </w:t>
        </w:r>
      </w:ins>
      <w:ins w:id="455" w:author="Hoa Vu Thu" w:date="2020-03-19T23:23:00Z">
        <w:r w:rsidR="00122B5A">
          <w:t xml:space="preserve">the </w:t>
        </w:r>
      </w:ins>
      <w:ins w:id="456" w:author="Hoa Vu Thu" w:date="2020-03-19T22:45:00Z">
        <w:r>
          <w:t>LSTM layer</w:t>
        </w:r>
      </w:ins>
      <w:ins w:id="457" w:author="Hoa Vu Thu" w:date="2020-03-19T22:51:00Z">
        <w:r w:rsidR="0070026D">
          <w:t xml:space="preserve">, where the </w:t>
        </w:r>
      </w:ins>
      <w:ins w:id="458" w:author="Hoa Vu Thu" w:date="2020-03-19T22:46:00Z">
        <w:r>
          <w:t>output of this layer</w:t>
        </w:r>
      </w:ins>
      <w:ins w:id="459" w:author="Hoa Vu Thu" w:date="2020-03-19T22:44:00Z">
        <w:r>
          <w:t xml:space="preserve"> </w:t>
        </w:r>
      </w:ins>
      <w:ins w:id="460" w:author="Hoa Vu Thu" w:date="2020-03-19T22:46:00Z">
        <w:r>
          <w:t>are two vectors that contain all information from documents. The si</w:t>
        </w:r>
      </w:ins>
      <w:ins w:id="461" w:author="Hoa Vu Thu" w:date="2020-03-19T22:47:00Z">
        <w:r>
          <w:t xml:space="preserve">milarity of vectors </w:t>
        </w:r>
      </w:ins>
      <w:ins w:id="462" w:author="Hoa Vu Thu" w:date="2020-03-19T22:51:00Z">
        <w:r w:rsidR="0070026D">
          <w:t>is</w:t>
        </w:r>
      </w:ins>
      <w:ins w:id="463" w:author="Hoa Vu Thu" w:date="2020-03-19T22:47:00Z">
        <w:r>
          <w:t xml:space="preserve"> computed by cosine similarity and it is rescaled into range from 0 to</w:t>
        </w:r>
      </w:ins>
      <w:ins w:id="464" w:author="Hoa Vu Thu" w:date="2020-03-19T22:48:00Z">
        <w:r>
          <w:t xml:space="preserve"> 1, where 0 indicates that documents are completely different and 1 means that documents are identical regarding to sem</w:t>
        </w:r>
      </w:ins>
      <w:ins w:id="465" w:author="Hoa Vu Thu" w:date="2020-03-19T22:49:00Z">
        <w:r>
          <w:t>antic</w:t>
        </w:r>
      </w:ins>
      <w:ins w:id="466" w:author="Hoa Vu Thu" w:date="2020-03-19T22:48:00Z">
        <w:r>
          <w:t xml:space="preserve">. </w:t>
        </w:r>
      </w:ins>
    </w:p>
    <w:p w14:paraId="3B5BDC49" w14:textId="4440F0C2" w:rsidR="00CA5CA6" w:rsidRPr="00CE78E5" w:rsidDel="00CE78E5" w:rsidRDefault="00CA5CA6" w:rsidP="00CA5CA6">
      <w:pPr>
        <w:rPr>
          <w:del w:id="467" w:author="Hoa Vu Thu" w:date="2020-03-19T22:31:00Z"/>
          <w:lang w:val="en-US"/>
        </w:rPr>
      </w:pPr>
    </w:p>
    <w:p w14:paraId="6C25126C" w14:textId="77777777" w:rsidR="00CA5CA6" w:rsidRDefault="00602868">
      <w:pPr>
        <w:pStyle w:val="Dalodstavce"/>
        <w:rPr>
          <w:lang w:val="en-US"/>
        </w:rPr>
        <w:pPrChange w:id="468" w:author="Hoa Vu Thu" w:date="2020-03-19T23:29:00Z">
          <w:pPr/>
        </w:pPrChange>
      </w:pPr>
      <w:commentRangeStart w:id="469"/>
      <w:commentRangeEnd w:id="469"/>
      <w:r>
        <w:rPr>
          <w:rStyle w:val="Odkaznakoment"/>
          <w:rFonts w:ascii="Times New Roman" w:eastAsiaTheme="minorHAnsi" w:hAnsi="Times New Roman" w:cstheme="minorBidi"/>
          <w:lang w:eastAsia="en-US"/>
        </w:rPr>
        <w:commentReference w:id="469"/>
      </w:r>
    </w:p>
    <w:p w14:paraId="2D3D2EC7" w14:textId="77777777" w:rsidR="00825969" w:rsidRDefault="00825969" w:rsidP="00825969">
      <w:pPr>
        <w:pStyle w:val="Nadpis2"/>
      </w:pPr>
      <w:bookmarkStart w:id="470" w:name="_Toc28611045"/>
      <w:bookmarkStart w:id="471" w:name="_Toc28971492"/>
      <w:bookmarkStart w:id="472" w:name="_Toc31621706"/>
      <w:commentRangeStart w:id="473"/>
      <w:r w:rsidRPr="00794B74">
        <w:lastRenderedPageBreak/>
        <w:t>Technologies</w:t>
      </w:r>
      <w:bookmarkEnd w:id="470"/>
      <w:bookmarkEnd w:id="471"/>
      <w:commentRangeEnd w:id="473"/>
      <w:r>
        <w:rPr>
          <w:rStyle w:val="Odkaznakoment"/>
          <w:rFonts w:eastAsiaTheme="minorHAnsi" w:cstheme="minorBidi"/>
          <w:color w:val="auto"/>
        </w:rPr>
        <w:commentReference w:id="473"/>
      </w:r>
      <w:bookmarkEnd w:id="472"/>
    </w:p>
    <w:p w14:paraId="1F386056" w14:textId="77777777" w:rsidR="00825969" w:rsidRPr="00E34357" w:rsidRDefault="00825969" w:rsidP="00825969">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50D48720" w14:textId="77777777" w:rsidR="00825969" w:rsidRPr="00E34357" w:rsidRDefault="00825969" w:rsidP="00825969">
      <w:pPr>
        <w:rPr>
          <w:b/>
          <w:bCs/>
        </w:rPr>
      </w:pPr>
      <w:bookmarkStart w:id="474" w:name="_Toc28611046"/>
      <w:bookmarkStart w:id="475" w:name="_Toc28971493"/>
      <w:r w:rsidRPr="00E34357">
        <w:rPr>
          <w:b/>
          <w:bCs/>
        </w:rPr>
        <w:t>Software</w:t>
      </w:r>
      <w:bookmarkEnd w:id="474"/>
      <w:bookmarkEnd w:id="475"/>
      <w:r w:rsidRPr="00E34357">
        <w:rPr>
          <w:b/>
          <w:bCs/>
        </w:rPr>
        <w:t xml:space="preserve"> </w:t>
      </w:r>
    </w:p>
    <w:p w14:paraId="0450C632" w14:textId="77777777" w:rsidR="00825969" w:rsidRDefault="00825969" w:rsidP="00825969">
      <w:pPr>
        <w:spacing w:line="276" w:lineRule="auto"/>
        <w:jc w:val="both"/>
        <w:rPr>
          <w:lang w:val="en-US"/>
        </w:rPr>
      </w:pPr>
      <w:r>
        <w:rPr>
          <w:lang w:val="en-US"/>
        </w:rPr>
        <w:t xml:space="preserve">Python 3., anaconda, </w:t>
      </w:r>
    </w:p>
    <w:p w14:paraId="6540A308" w14:textId="50B7E3CA" w:rsidR="00CA5CA6" w:rsidRDefault="00825969" w:rsidP="00CA5CA6">
      <w:pPr>
        <w:rPr>
          <w:lang w:val="en-US"/>
        </w:rPr>
      </w:pPr>
      <w:bookmarkStart w:id="476" w:name="_Toc28611047"/>
      <w:bookmarkStart w:id="477" w:name="_Toc28971494"/>
      <w:proofErr w:type="spellStart"/>
      <w:r w:rsidRPr="00E34357">
        <w:rPr>
          <w:b/>
          <w:bCs/>
          <w:highlight w:val="yellow"/>
        </w:rPr>
        <w:t>Libraries</w:t>
      </w:r>
      <w:proofErr w:type="spellEnd"/>
      <w:r w:rsidRPr="00E34357">
        <w:rPr>
          <w:b/>
          <w:bCs/>
          <w:highlight w:val="yellow"/>
        </w:rPr>
        <w:t>?</w:t>
      </w:r>
      <w:bookmarkEnd w:id="476"/>
      <w:bookmarkEnd w:id="477"/>
      <w:r w:rsidRPr="00E34357">
        <w:rPr>
          <w:b/>
          <w:bCs/>
        </w:rPr>
        <w:t xml:space="preserve"> </w:t>
      </w:r>
      <w:r w:rsidR="00CA5CA6">
        <w:rPr>
          <w:lang w:val="en-US"/>
        </w:rPr>
        <w:br w:type="page"/>
      </w:r>
    </w:p>
    <w:p w14:paraId="7BBB5606" w14:textId="77777777" w:rsidR="00CA5CA6" w:rsidRPr="0022676B" w:rsidRDefault="00CA5CA6" w:rsidP="00CA5CA6">
      <w:pPr>
        <w:pStyle w:val="Nadpis1"/>
        <w:keepNext w:val="0"/>
        <w:keepLines w:val="0"/>
        <w:pageBreakBefore w:val="0"/>
        <w:suppressAutoHyphens w:val="0"/>
        <w:spacing w:before="100" w:beforeAutospacing="1" w:after="100" w:afterAutospacing="1" w:line="240" w:lineRule="auto"/>
        <w:ind w:left="720"/>
      </w:pPr>
      <w:bookmarkStart w:id="478" w:name="_Toc28611048"/>
      <w:bookmarkStart w:id="479" w:name="_Toc28971495"/>
      <w:bookmarkStart w:id="480" w:name="_Toc31621707"/>
      <w:r w:rsidRPr="006C4004">
        <w:rPr>
          <w:lang w:val="en-US"/>
        </w:rPr>
        <w:lastRenderedPageBreak/>
        <w:t>Result</w:t>
      </w:r>
      <w:bookmarkEnd w:id="478"/>
      <w:r w:rsidRPr="006C4004">
        <w:rPr>
          <w:lang w:val="en-US"/>
        </w:rPr>
        <w:t>s</w:t>
      </w:r>
      <w:bookmarkEnd w:id="479"/>
      <w:bookmarkEnd w:id="480"/>
    </w:p>
    <w:p w14:paraId="5CE02880" w14:textId="7DA84E65" w:rsidR="00CA5CA6" w:rsidRPr="00F80B4C" w:rsidDel="00D94C77" w:rsidRDefault="00CA5CA6" w:rsidP="00CA5CA6">
      <w:pPr>
        <w:jc w:val="both"/>
        <w:rPr>
          <w:del w:id="481" w:author="Hoa Vu Thu" w:date="2020-03-24T21:52:00Z"/>
          <w:lang w:val="en-US"/>
        </w:rPr>
      </w:pPr>
      <w:del w:id="482" w:author="Hoa Vu Thu" w:date="2020-03-24T21:52:00Z">
        <w:r w:rsidDel="00D94C77">
          <w:rPr>
            <w:lang w:val="en-US"/>
          </w:rPr>
          <w:delText xml:space="preserve">In this chapter covers detailed description of used data, how these data were preprocessed, what methods were applied and their corresponding results according to CRIPS-DM method, except for the first step - business understanding. This step is already characterized in the “Explanatory/Research questions” chapter. </w:delText>
        </w:r>
      </w:del>
    </w:p>
    <w:p w14:paraId="1E7EAE50" w14:textId="6B4E28D8" w:rsidR="00CA5CA6" w:rsidDel="00D94C77" w:rsidRDefault="00CA5CA6" w:rsidP="00CA5CA6">
      <w:pPr>
        <w:pStyle w:val="Nadpis2"/>
        <w:rPr>
          <w:del w:id="483" w:author="Hoa Vu Thu" w:date="2020-03-24T21:52:00Z"/>
        </w:rPr>
      </w:pPr>
      <w:bookmarkStart w:id="484" w:name="_Toc28611049"/>
      <w:bookmarkStart w:id="485" w:name="_Toc28971496"/>
      <w:bookmarkStart w:id="486" w:name="_Toc31621708"/>
      <w:commentRangeStart w:id="487"/>
      <w:del w:id="488" w:author="Hoa Vu Thu" w:date="2020-03-24T21:52:00Z">
        <w:r w:rsidDel="00D94C77">
          <w:delText>Data</w:delText>
        </w:r>
        <w:bookmarkEnd w:id="484"/>
        <w:bookmarkEnd w:id="485"/>
        <w:commentRangeEnd w:id="487"/>
        <w:r w:rsidDel="00D94C77">
          <w:rPr>
            <w:rStyle w:val="Odkaznakoment"/>
            <w:rFonts w:eastAsiaTheme="minorHAnsi" w:cstheme="minorBidi"/>
            <w:color w:val="auto"/>
          </w:rPr>
          <w:commentReference w:id="487"/>
        </w:r>
        <w:bookmarkEnd w:id="486"/>
        <w:r w:rsidDel="00D94C77">
          <w:delText xml:space="preserve"> </w:delText>
        </w:r>
        <w:r w:rsidR="00286426" w:rsidDel="00D94C77">
          <w:delText>understanding</w:delText>
        </w:r>
      </w:del>
    </w:p>
    <w:p w14:paraId="7CF1F78B" w14:textId="7A1283E5" w:rsidR="00CA5CA6" w:rsidDel="00D94C77" w:rsidRDefault="00CA5CA6" w:rsidP="00CA5CA6">
      <w:pPr>
        <w:spacing w:line="276" w:lineRule="auto"/>
        <w:jc w:val="both"/>
        <w:rPr>
          <w:del w:id="489" w:author="Hoa Vu Thu" w:date="2020-03-24T21:52:00Z"/>
          <w:lang w:val="en-US"/>
        </w:rPr>
      </w:pPr>
      <w:del w:id="490" w:author="Hoa Vu Thu" w:date="2020-03-24T21:52:00Z">
        <w:r w:rsidDel="00D94C77">
          <w:rPr>
            <w:lang w:val="en-US"/>
          </w:rPr>
          <w:delText xml:space="preserve">The corpus used for training models in this thesis was from </w:delText>
        </w:r>
        <w:r w:rsidRPr="00916207" w:rsidDel="00D94C77">
          <w:rPr>
            <w:highlight w:val="yellow"/>
            <w:lang w:val="en-US"/>
          </w:rPr>
          <w:delText>(IDK)</w:delText>
        </w:r>
        <w:r w:rsidDel="00D94C77">
          <w:rPr>
            <w:lang w:val="en-US"/>
          </w:rPr>
          <w:delText xml:space="preserve"> and for testing the model was from </w:delText>
        </w:r>
        <w:r w:rsidR="00B94AA8" w:rsidDel="00D94C77">
          <w:fldChar w:fldCharType="begin"/>
        </w:r>
        <w:r w:rsidR="00B94AA8" w:rsidDel="00D94C77">
          <w:delInstrText xml:space="preserve"> HYPERLINK "https://drg.uzis.cz/klasifikace-pripadu/web/" </w:delInstrText>
        </w:r>
        <w:r w:rsidR="00B94AA8" w:rsidDel="00D94C77">
          <w:fldChar w:fldCharType="separate"/>
        </w:r>
        <w:r w:rsidRPr="003C42BC" w:rsidDel="00D94C77">
          <w:rPr>
            <w:rStyle w:val="Hypertextovodkaz"/>
            <w:lang w:val="en-US"/>
          </w:rPr>
          <w:delText>https://drg.uzis.cz/klasifikace-pripadu/web/</w:delText>
        </w:r>
        <w:r w:rsidR="00B94AA8" w:rsidDel="00D94C77">
          <w:rPr>
            <w:rStyle w:val="Hypertextovodkaz"/>
            <w:lang w:val="en-US"/>
          </w:rPr>
          <w:fldChar w:fldCharType="end"/>
        </w:r>
        <w:r w:rsidDel="00D94C77">
          <w:rPr>
            <w:lang w:val="en-US"/>
          </w:rPr>
          <w:delText xml:space="preserve"> and  </w:delText>
        </w:r>
        <w:r w:rsidR="00B94AA8" w:rsidDel="00D94C77">
          <w:fldChar w:fldCharType="begin"/>
        </w:r>
        <w:r w:rsidR="00B94AA8" w:rsidDel="00D94C77">
          <w:delInstrText xml:space="preserve"> HYPERLINK "https://reporting.uzis.cz/" </w:delInstrText>
        </w:r>
        <w:r w:rsidR="00B94AA8" w:rsidDel="00D94C77">
          <w:fldChar w:fldCharType="separate"/>
        </w:r>
        <w:r w:rsidRPr="003C42BC" w:rsidDel="00D94C77">
          <w:rPr>
            <w:rStyle w:val="Hypertextovodkaz"/>
            <w:lang w:val="en-US"/>
          </w:rPr>
          <w:delText>https://reporting.uzis.cz/</w:delText>
        </w:r>
        <w:r w:rsidR="00B94AA8" w:rsidDel="00D94C77">
          <w:rPr>
            <w:rStyle w:val="Hypertextovodkaz"/>
            <w:lang w:val="en-US"/>
          </w:rPr>
          <w:fldChar w:fldCharType="end"/>
        </w:r>
        <w:r w:rsidDel="00D94C77">
          <w:rPr>
            <w:lang w:val="en-US"/>
          </w:rPr>
          <w:delText xml:space="preserve">. Those three websites are created by IHIS. There is information about the health care in the Czech Republic in Czech language. </w:delText>
        </w:r>
      </w:del>
    </w:p>
    <w:p w14:paraId="69B29072" w14:textId="7A1EAA52" w:rsidR="00CA5CA6" w:rsidDel="00D94C77" w:rsidRDefault="00CA5CA6" w:rsidP="00CA5CA6">
      <w:pPr>
        <w:spacing w:line="276" w:lineRule="auto"/>
        <w:jc w:val="both"/>
        <w:rPr>
          <w:del w:id="491" w:author="Hoa Vu Thu" w:date="2020-03-24T21:52:00Z"/>
          <w:lang w:val="en-GB"/>
        </w:rPr>
      </w:pPr>
      <w:del w:id="492" w:author="Hoa Vu Thu" w:date="2020-03-24T21:52:00Z">
        <w:r w:rsidDel="00D94C77">
          <w:rPr>
            <w:lang w:val="en-US"/>
          </w:rPr>
          <w:delText xml:space="preserve">The </w:delText>
        </w:r>
        <w:r w:rsidR="00B94AA8" w:rsidDel="00D94C77">
          <w:fldChar w:fldCharType="begin"/>
        </w:r>
        <w:r w:rsidR="00B94AA8" w:rsidDel="00D94C77">
          <w:delInstrText xml:space="preserve"> HYPERLINK "https://drg.uzis.cz/klasifikace-pripadu/web/" </w:delInstrText>
        </w:r>
        <w:r w:rsidR="00B94AA8" w:rsidDel="00D94C77">
          <w:fldChar w:fldCharType="separate"/>
        </w:r>
        <w:r w:rsidDel="00D94C77">
          <w:rPr>
            <w:rStyle w:val="Hypertextovodkaz"/>
          </w:rPr>
          <w:delText>https://drg.uzis.cz/klasifikace-pripadu/web/</w:delText>
        </w:r>
        <w:r w:rsidR="00B94AA8" w:rsidDel="00D94C77">
          <w:rPr>
            <w:rStyle w:val="Hypertextovodkaz"/>
          </w:rPr>
          <w:fldChar w:fldCharType="end"/>
        </w:r>
        <w:r w:rsidDel="00D94C77">
          <w:delText xml:space="preserve"> </w:delText>
        </w:r>
        <w:r w:rsidDel="00D94C77">
          <w:rPr>
            <w:lang w:val="en-GB"/>
          </w:rPr>
          <w:delText xml:space="preserve">is website representation of project “Methodological optimization and streamlining of the system of reimbursement of hospital care in the Czech republic”. This website is divided into five sections: </w:delText>
        </w:r>
      </w:del>
    </w:p>
    <w:p w14:paraId="025C567C" w14:textId="79BE460E" w:rsidR="00CA5CA6" w:rsidDel="00D94C77" w:rsidRDefault="00CA5CA6" w:rsidP="00CA5CA6">
      <w:pPr>
        <w:pStyle w:val="Odstavecseseznamem"/>
        <w:numPr>
          <w:ilvl w:val="0"/>
          <w:numId w:val="31"/>
        </w:numPr>
        <w:spacing w:after="160" w:line="276" w:lineRule="auto"/>
        <w:jc w:val="both"/>
        <w:rPr>
          <w:del w:id="493" w:author="Hoa Vu Thu" w:date="2020-03-24T21:52:00Z"/>
          <w:b/>
          <w:bCs/>
          <w:lang w:val="en-GB"/>
        </w:rPr>
      </w:pPr>
      <w:del w:id="494" w:author="Hoa Vu Thu" w:date="2020-03-24T21:52:00Z">
        <w:r w:rsidRPr="00BF2A1C" w:rsidDel="00D94C77">
          <w:rPr>
            <w:b/>
            <w:bCs/>
            <w:lang w:val="en-GB"/>
          </w:rPr>
          <w:delText>Introduction</w:delText>
        </w:r>
        <w:r w:rsidDel="00D94C77">
          <w:rPr>
            <w:b/>
            <w:bCs/>
            <w:lang w:val="en-GB"/>
          </w:rPr>
          <w:delText xml:space="preserve"> – </w:delText>
        </w:r>
        <w:r w:rsidDel="00D94C77">
          <w:rPr>
            <w:lang w:val="en-GB"/>
          </w:rPr>
          <w:delText xml:space="preserve">there are information about the project, data sources and contacts </w:delText>
        </w:r>
      </w:del>
    </w:p>
    <w:p w14:paraId="2B6E8A32" w14:textId="28D59B24" w:rsidR="00CA5CA6" w:rsidDel="00D94C77" w:rsidRDefault="00CA5CA6" w:rsidP="00CA5CA6">
      <w:pPr>
        <w:pStyle w:val="Odstavecseseznamem"/>
        <w:numPr>
          <w:ilvl w:val="0"/>
          <w:numId w:val="31"/>
        </w:numPr>
        <w:spacing w:after="160" w:line="276" w:lineRule="auto"/>
        <w:jc w:val="both"/>
        <w:rPr>
          <w:del w:id="495" w:author="Hoa Vu Thu" w:date="2020-03-24T21:52:00Z"/>
          <w:b/>
          <w:bCs/>
          <w:lang w:val="en-GB"/>
        </w:rPr>
      </w:pPr>
      <w:del w:id="496" w:author="Hoa Vu Thu" w:date="2020-03-24T21:52:00Z">
        <w:r w:rsidDel="00D94C77">
          <w:rPr>
            <w:b/>
            <w:bCs/>
            <w:lang w:val="en-GB"/>
          </w:rPr>
          <w:delText xml:space="preserve">Structure of system CZ-DRG – </w:delText>
        </w:r>
        <w:r w:rsidDel="00D94C77">
          <w:rPr>
            <w:lang w:val="en-GB"/>
          </w:rPr>
          <w:delText>in this section is description of</w:delText>
        </w:r>
        <w:r w:rsidR="00F6679B" w:rsidDel="00D94C77">
          <w:rPr>
            <w:lang w:val="en-GB"/>
          </w:rPr>
          <w:delText xml:space="preserve"> </w:delText>
        </w:r>
        <w:r w:rsidDel="00D94C77">
          <w:rPr>
            <w:lang w:val="en-GB"/>
          </w:rPr>
          <w:delText>each taxonomic level of system CZ-DRG and its labels</w:delText>
        </w:r>
      </w:del>
    </w:p>
    <w:p w14:paraId="4AB86E04" w14:textId="6136AE99" w:rsidR="00CA5CA6" w:rsidDel="00D94C77" w:rsidRDefault="00CA5CA6" w:rsidP="00F6679B">
      <w:pPr>
        <w:pStyle w:val="Odstavecseseznamem"/>
        <w:numPr>
          <w:ilvl w:val="0"/>
          <w:numId w:val="31"/>
        </w:numPr>
        <w:spacing w:after="160" w:line="276" w:lineRule="auto"/>
        <w:jc w:val="both"/>
        <w:rPr>
          <w:del w:id="497" w:author="Hoa Vu Thu" w:date="2020-03-24T21:52:00Z"/>
          <w:b/>
          <w:bCs/>
          <w:lang w:val="en-GB"/>
        </w:rPr>
      </w:pPr>
      <w:del w:id="498" w:author="Hoa Vu Thu" w:date="2020-03-24T21:52:00Z">
        <w:r w:rsidDel="00D94C77">
          <w:rPr>
            <w:b/>
            <w:bCs/>
            <w:lang w:val="en-GB"/>
          </w:rPr>
          <w:delText xml:space="preserve">Definition lists – </w:delText>
        </w:r>
        <w:r w:rsidDel="00D94C77">
          <w:rPr>
            <w:lang w:val="en-GB"/>
          </w:rPr>
          <w:delText>there can be found classification rules for every</w:delText>
        </w:r>
        <w:r w:rsidR="00F6679B" w:rsidDel="00D94C77">
          <w:rPr>
            <w:lang w:val="en-GB"/>
          </w:rPr>
          <w:delText xml:space="preserve"> </w:delText>
        </w:r>
        <w:r w:rsidDel="00D94C77">
          <w:rPr>
            <w:lang w:val="en-GB"/>
          </w:rPr>
          <w:delText>hospitalization case and characterization of taxonomic level</w:delText>
        </w:r>
      </w:del>
    </w:p>
    <w:p w14:paraId="206175BC" w14:textId="739B6C3B" w:rsidR="00CA5CA6" w:rsidDel="00D94C77" w:rsidRDefault="00CA5CA6" w:rsidP="00CA5CA6">
      <w:pPr>
        <w:pStyle w:val="Odstavecseseznamem"/>
        <w:numPr>
          <w:ilvl w:val="0"/>
          <w:numId w:val="31"/>
        </w:numPr>
        <w:spacing w:after="160" w:line="276" w:lineRule="auto"/>
        <w:jc w:val="both"/>
        <w:rPr>
          <w:del w:id="499" w:author="Hoa Vu Thu" w:date="2020-03-24T21:52:00Z"/>
          <w:b/>
          <w:bCs/>
          <w:lang w:val="en-GB"/>
        </w:rPr>
      </w:pPr>
      <w:del w:id="500" w:author="Hoa Vu Thu" w:date="2020-03-24T21:52:00Z">
        <w:r w:rsidDel="00D94C77">
          <w:rPr>
            <w:b/>
            <w:bCs/>
            <w:lang w:val="en-GB"/>
          </w:rPr>
          <w:delText xml:space="preserve">Interactive classifier (grouper) – </w:delText>
        </w:r>
        <w:r w:rsidDel="00D94C77">
          <w:rPr>
            <w:lang w:val="en-GB"/>
          </w:rPr>
          <w:delText>in this section it is possible to classify hospitalization cases according to classification rules of system CZ-DRG</w:delText>
        </w:r>
        <w:r w:rsidR="00F6679B" w:rsidDel="00D94C77">
          <w:rPr>
            <w:lang w:val="en-GB"/>
          </w:rPr>
          <w:delText xml:space="preserve"> regarding to its latest version</w:delText>
        </w:r>
      </w:del>
    </w:p>
    <w:p w14:paraId="55EE5E73" w14:textId="5258265A" w:rsidR="00CA5CA6" w:rsidRPr="000B69DF" w:rsidDel="00D94C77" w:rsidRDefault="00CA5CA6" w:rsidP="00CA5CA6">
      <w:pPr>
        <w:pStyle w:val="Odstavecseseznamem"/>
        <w:numPr>
          <w:ilvl w:val="0"/>
          <w:numId w:val="31"/>
        </w:numPr>
        <w:spacing w:after="160" w:line="276" w:lineRule="auto"/>
        <w:jc w:val="both"/>
        <w:rPr>
          <w:del w:id="501" w:author="Hoa Vu Thu" w:date="2020-03-24T21:52:00Z"/>
          <w:b/>
          <w:bCs/>
          <w:lang w:val="en-GB"/>
        </w:rPr>
      </w:pPr>
      <w:del w:id="502" w:author="Hoa Vu Thu" w:date="2020-03-24T21:52:00Z">
        <w:r w:rsidDel="00D94C77">
          <w:rPr>
            <w:b/>
            <w:bCs/>
            <w:lang w:val="en-GB"/>
          </w:rPr>
          <w:delText xml:space="preserve">Analyses and publication – </w:delText>
        </w:r>
        <w:r w:rsidDel="00D94C77">
          <w:rPr>
            <w:lang w:val="en-GB"/>
          </w:rPr>
          <w:delText xml:space="preserve">this section provides published analytical outputs related to the CZ-DRG classification system or other detailed views of its taxonomic </w:delText>
        </w:r>
        <w:commentRangeStart w:id="503"/>
        <w:r w:rsidDel="00D94C77">
          <w:rPr>
            <w:lang w:val="en-GB"/>
          </w:rPr>
          <w:delText>units</w:delText>
        </w:r>
        <w:commentRangeEnd w:id="503"/>
        <w:r w:rsidR="00822861" w:rsidDel="00D94C77">
          <w:rPr>
            <w:rStyle w:val="Odkaznakoment"/>
            <w:rFonts w:ascii="Times New Roman" w:eastAsiaTheme="minorHAnsi" w:hAnsi="Times New Roman" w:cstheme="minorBidi"/>
            <w:lang w:eastAsia="en-US"/>
          </w:rPr>
          <w:commentReference w:id="503"/>
        </w:r>
        <w:r w:rsidDel="00D94C77">
          <w:rPr>
            <w:lang w:val="en-GB"/>
          </w:rPr>
          <w:delText xml:space="preserve">. </w:delText>
        </w:r>
      </w:del>
    </w:p>
    <w:p w14:paraId="34AA419D" w14:textId="6A257E65" w:rsidR="00CA5CA6" w:rsidRPr="000B69DF" w:rsidDel="00D94C77" w:rsidRDefault="00CA5CA6" w:rsidP="00CA5CA6">
      <w:pPr>
        <w:spacing w:line="276" w:lineRule="auto"/>
        <w:jc w:val="both"/>
        <w:rPr>
          <w:del w:id="504" w:author="Hoa Vu Thu" w:date="2020-03-24T21:52:00Z"/>
          <w:lang w:val="en-GB"/>
        </w:rPr>
      </w:pPr>
      <w:commentRangeStart w:id="505"/>
      <w:del w:id="506" w:author="Hoa Vu Thu" w:date="2020-03-24T21:52:00Z">
        <w:r w:rsidDel="00D94C77">
          <w:rPr>
            <w:lang w:val="en-GB"/>
          </w:rPr>
          <w:delText>Data were crawled from both website whereas from the first website were collected 1908 documents</w:delText>
        </w:r>
        <w:r w:rsidR="00FD331C" w:rsidDel="00D94C77">
          <w:rPr>
            <w:lang w:val="en-GB"/>
          </w:rPr>
          <w:delText xml:space="preserve"> and from the latter were XYZ documents</w:delText>
        </w:r>
        <w:r w:rsidDel="00D94C77">
          <w:rPr>
            <w:lang w:val="en-GB"/>
          </w:rPr>
          <w:delText xml:space="preserve">. </w:delText>
        </w:r>
        <w:commentRangeEnd w:id="505"/>
        <w:r w:rsidR="00822861" w:rsidDel="00D94C77">
          <w:rPr>
            <w:rStyle w:val="Odkaznakoment"/>
            <w:rFonts w:ascii="Times New Roman" w:eastAsiaTheme="minorHAnsi" w:hAnsi="Times New Roman" w:cstheme="minorBidi"/>
            <w:lang w:eastAsia="en-US"/>
          </w:rPr>
          <w:commentReference w:id="505"/>
        </w:r>
      </w:del>
    </w:p>
    <w:p w14:paraId="02A3E3BA" w14:textId="38FB1628" w:rsidR="00CA5CA6" w:rsidDel="00D94C77" w:rsidRDefault="00CA5CA6" w:rsidP="00CA5CA6">
      <w:pPr>
        <w:pStyle w:val="Nadpis2"/>
        <w:rPr>
          <w:del w:id="507" w:author="Hoa Vu Thu" w:date="2020-03-24T21:52:00Z"/>
        </w:rPr>
      </w:pPr>
      <w:bookmarkStart w:id="508" w:name="_Toc28611052"/>
      <w:bookmarkStart w:id="509" w:name="_Toc28971497"/>
      <w:bookmarkStart w:id="510" w:name="_Toc31621709"/>
      <w:commentRangeStart w:id="511"/>
      <w:del w:id="512" w:author="Hoa Vu Thu" w:date="2020-03-24T21:52:00Z">
        <w:r w:rsidDel="00D94C77">
          <w:delText>Data p</w:delText>
        </w:r>
        <w:bookmarkEnd w:id="508"/>
        <w:bookmarkEnd w:id="509"/>
        <w:bookmarkEnd w:id="510"/>
        <w:r w:rsidR="00286426" w:rsidDel="00D94C77">
          <w:delText>reparation</w:delText>
        </w:r>
        <w:commentRangeEnd w:id="511"/>
        <w:r w:rsidR="00FD331C" w:rsidDel="00D94C77">
          <w:rPr>
            <w:rStyle w:val="Odkaznakoment"/>
            <w:rFonts w:ascii="Times New Roman" w:eastAsiaTheme="minorHAnsi" w:hAnsi="Times New Roman" w:cstheme="minorBidi"/>
            <w:iCs w:val="0"/>
            <w:color w:val="auto"/>
            <w:lang w:val="cs-CZ" w:eastAsia="en-US"/>
          </w:rPr>
          <w:commentReference w:id="511"/>
        </w:r>
      </w:del>
    </w:p>
    <w:p w14:paraId="7088D634" w14:textId="19365744" w:rsidR="0045452D" w:rsidRPr="00794B74" w:rsidDel="00D94C77" w:rsidRDefault="00CA5CA6" w:rsidP="00CA5CA6">
      <w:pPr>
        <w:spacing w:line="276" w:lineRule="auto"/>
        <w:jc w:val="both"/>
        <w:rPr>
          <w:del w:id="513" w:author="Hoa Vu Thu" w:date="2020-03-24T21:52:00Z"/>
          <w:lang w:val="en-US"/>
        </w:rPr>
      </w:pPr>
      <w:del w:id="514" w:author="Hoa Vu Thu" w:date="2020-03-24T21:52:00Z">
        <w:r w:rsidDel="00D94C77">
          <w:rPr>
            <w:lang w:val="en-US"/>
          </w:rPr>
          <w:delText>All</w:delText>
        </w:r>
        <w:r w:rsidRPr="00D94824" w:rsidDel="00D94C77">
          <w:rPr>
            <w:lang w:val="en-US"/>
          </w:rPr>
          <w:delText xml:space="preserve"> </w:delText>
        </w:r>
        <w:r w:rsidDel="00D94C77">
          <w:rPr>
            <w:lang w:val="en-US"/>
          </w:rPr>
          <w:delText xml:space="preserve">useful information from each XML documents </w:delText>
        </w:r>
        <w:r w:rsidRPr="00D94824" w:rsidDel="00D94C77">
          <w:rPr>
            <w:lang w:val="en-US"/>
          </w:rPr>
          <w:delText xml:space="preserve">were extracted from html tags </w:delText>
        </w:r>
        <w:r w:rsidDel="00D94C77">
          <w:rPr>
            <w:lang w:val="en-US"/>
          </w:rPr>
          <w:delText>using</w:delText>
        </w:r>
        <w:r w:rsidRPr="00D94824" w:rsidDel="00D94C77">
          <w:rPr>
            <w:lang w:val="en-US"/>
          </w:rPr>
          <w:delText xml:space="preserve"> Xpath.</w:delText>
        </w:r>
        <w:r w:rsidDel="00D94C77">
          <w:rPr>
            <w:lang w:val="en-US"/>
          </w:rPr>
          <w:delText xml:space="preserve"> Corpus was brought into existence by removing all numbers, special characters and stop words in data and by transforming all letters in words into lower case except for abbreviations such as HIV.  </w:delText>
        </w:r>
        <w:r w:rsidR="00411DB5" w:rsidDel="00D94C77">
          <w:rPr>
            <w:lang w:val="en-US"/>
          </w:rPr>
          <w:delText>T</w:delText>
        </w:r>
        <w:r w:rsidDel="00D94C77">
          <w:rPr>
            <w:lang w:val="en-US"/>
          </w:rPr>
          <w:delText>he corpus was</w:delText>
        </w:r>
        <w:r w:rsidR="00411DB5" w:rsidDel="00D94C77">
          <w:rPr>
            <w:lang w:val="en-US"/>
          </w:rPr>
          <w:delText xml:space="preserve"> then</w:delText>
        </w:r>
        <w:r w:rsidDel="00D94C77">
          <w:rPr>
            <w:lang w:val="en-US"/>
          </w:rPr>
          <w:delText xml:space="preserve"> tokenized into words and lemmatized applying UDPipe.</w:delText>
        </w:r>
        <w:r w:rsidR="0045452D" w:rsidDel="00D94C77">
          <w:rPr>
            <w:lang w:val="en-US"/>
          </w:rPr>
          <w:delText xml:space="preserve"> At this point, there was a lot of trouble due to </w:delText>
        </w:r>
        <w:commentRangeStart w:id="515"/>
        <w:r w:rsidR="0045452D" w:rsidDel="00D94C77">
          <w:rPr>
            <w:lang w:val="en-US"/>
          </w:rPr>
          <w:delText xml:space="preserve">inconsistent </w:delText>
        </w:r>
        <w:commentRangeEnd w:id="515"/>
        <w:r w:rsidR="0045452D" w:rsidDel="00D94C77">
          <w:rPr>
            <w:rStyle w:val="Odkaznakoment"/>
            <w:rFonts w:ascii="Times New Roman" w:eastAsiaTheme="minorHAnsi" w:hAnsi="Times New Roman" w:cstheme="minorBidi"/>
            <w:lang w:eastAsia="en-US"/>
          </w:rPr>
          <w:commentReference w:id="515"/>
        </w:r>
        <w:r w:rsidR="0045452D" w:rsidDel="00D94C77">
          <w:rPr>
            <w:lang w:val="en-US"/>
          </w:rPr>
          <w:delText>data. There were some parts of documents, where sentences were written in upper cases. UDPipe was able to detect some commonly used words and convert them to lower case, but some medical terms such as “lap</w:delText>
        </w:r>
        <w:r w:rsidR="00411DB5" w:rsidDel="00D94C77">
          <w:rPr>
            <w:lang w:val="en-US"/>
          </w:rPr>
          <w:delText>a</w:delText>
        </w:r>
        <w:r w:rsidR="0045452D" w:rsidDel="00D94C77">
          <w:rPr>
            <w:lang w:val="en-US"/>
          </w:rPr>
          <w:delText xml:space="preserve">roskopie” or names of drugs like “gamunex” had to be </w:delText>
        </w:r>
        <w:commentRangeStart w:id="516"/>
        <w:r w:rsidR="0045452D" w:rsidDel="00D94C77">
          <w:rPr>
            <w:lang w:val="en-US"/>
          </w:rPr>
          <w:delText xml:space="preserve">converter </w:delText>
        </w:r>
        <w:commentRangeEnd w:id="516"/>
        <w:r w:rsidR="0045452D" w:rsidDel="00D94C77">
          <w:rPr>
            <w:rStyle w:val="Odkaznakoment"/>
            <w:rFonts w:ascii="Times New Roman" w:eastAsiaTheme="minorHAnsi" w:hAnsi="Times New Roman" w:cstheme="minorBidi"/>
            <w:lang w:eastAsia="en-US"/>
          </w:rPr>
          <w:commentReference w:id="516"/>
        </w:r>
        <w:r w:rsidR="0045452D" w:rsidDel="00D94C77">
          <w:rPr>
            <w:lang w:val="en-US"/>
          </w:rPr>
          <w:delText xml:space="preserve">manually. </w:delText>
        </w:r>
        <w:r w:rsidR="00411DB5" w:rsidDel="00D94C77">
          <w:rPr>
            <w:lang w:val="en-US"/>
          </w:rPr>
          <w:delText>Also, there was a lot of abbreviation</w:delText>
        </w:r>
        <w:r w:rsidR="00ED53FC" w:rsidDel="00D94C77">
          <w:rPr>
            <w:lang w:val="en-US"/>
          </w:rPr>
          <w:delText xml:space="preserve"> that is often used in Czech language,</w:delText>
        </w:r>
        <w:r w:rsidR="00411DB5" w:rsidDel="00D94C77">
          <w:rPr>
            <w:lang w:val="en-US"/>
          </w:rPr>
          <w:delText xml:space="preserve"> for example “urč.”, “onem.” or “</w:delText>
        </w:r>
        <w:r w:rsidR="00ED53FC" w:rsidDel="00D94C77">
          <w:rPr>
            <w:lang w:val="en-US"/>
          </w:rPr>
          <w:delText xml:space="preserve">bakter.” </w:delText>
        </w:r>
        <w:r w:rsidR="00411DB5" w:rsidDel="00D94C77">
          <w:rPr>
            <w:lang w:val="en-US"/>
          </w:rPr>
          <w:delText xml:space="preserve"> </w:delText>
        </w:r>
      </w:del>
    </w:p>
    <w:p w14:paraId="6F26E5E8" w14:textId="6AD2540B" w:rsidR="00CA5CA6" w:rsidDel="00D94C77" w:rsidRDefault="00CA5CA6" w:rsidP="00CA5CA6">
      <w:pPr>
        <w:pStyle w:val="Nadpis2"/>
        <w:rPr>
          <w:del w:id="517" w:author="Hoa Vu Thu" w:date="2020-03-24T21:52:00Z"/>
        </w:rPr>
      </w:pPr>
      <w:bookmarkStart w:id="518" w:name="_Toc28611053"/>
      <w:bookmarkStart w:id="519" w:name="_Toc28971498"/>
      <w:bookmarkStart w:id="520" w:name="_Toc31621710"/>
      <w:del w:id="521" w:author="Hoa Vu Thu" w:date="2020-03-24T21:52:00Z">
        <w:r w:rsidDel="00D94C77">
          <w:delText>Modeling</w:delText>
        </w:r>
        <w:bookmarkEnd w:id="518"/>
        <w:bookmarkEnd w:id="519"/>
        <w:bookmarkEnd w:id="520"/>
      </w:del>
    </w:p>
    <w:p w14:paraId="424EF136" w14:textId="01C1A4A7" w:rsidR="00CA5CA6" w:rsidDel="00D94C77" w:rsidRDefault="00CA5CA6" w:rsidP="00CA5CA6">
      <w:pPr>
        <w:rPr>
          <w:del w:id="522" w:author="Hoa Vu Thu" w:date="2020-03-24T21:52:00Z"/>
          <w:lang w:val="en-US"/>
        </w:rPr>
      </w:pPr>
      <w:del w:id="523" w:author="Hoa Vu Thu" w:date="2020-03-24T21:52:00Z">
        <w:r w:rsidDel="00D94C77">
          <w:rPr>
            <w:lang w:val="en-US"/>
          </w:rPr>
          <w:delText xml:space="preserve">For comparing similarity of two documents there were chosen two </w:delText>
        </w:r>
        <w:commentRangeStart w:id="524"/>
        <w:r w:rsidDel="00D94C77">
          <w:rPr>
            <w:lang w:val="en-US"/>
          </w:rPr>
          <w:delText>approaches</w:delText>
        </w:r>
        <w:commentRangeEnd w:id="524"/>
        <w:r w:rsidDel="00D94C77">
          <w:rPr>
            <w:rStyle w:val="Odkaznakoment"/>
          </w:rPr>
          <w:commentReference w:id="524"/>
        </w:r>
        <w:r w:rsidDel="00D94C77">
          <w:rPr>
            <w:lang w:val="en-US"/>
          </w:rPr>
          <w:delText>:</w:delText>
        </w:r>
      </w:del>
    </w:p>
    <w:p w14:paraId="69888F3D" w14:textId="42A66874" w:rsidR="00CA5CA6" w:rsidDel="00D94C77" w:rsidRDefault="00CA5CA6" w:rsidP="00CA5CA6">
      <w:pPr>
        <w:pStyle w:val="Odstavecseseznamem"/>
        <w:numPr>
          <w:ilvl w:val="0"/>
          <w:numId w:val="32"/>
        </w:numPr>
        <w:spacing w:after="160" w:line="259" w:lineRule="auto"/>
        <w:rPr>
          <w:del w:id="525" w:author="Hoa Vu Thu" w:date="2020-03-24T21:52:00Z"/>
          <w:lang w:val="en-US"/>
        </w:rPr>
      </w:pPr>
      <w:del w:id="526" w:author="Hoa Vu Thu" w:date="2020-03-24T21:52:00Z">
        <w:r w:rsidDel="00D94C77">
          <w:rPr>
            <w:lang w:val="en-US"/>
          </w:rPr>
          <w:delText>MaLSTM</w:delText>
        </w:r>
      </w:del>
    </w:p>
    <w:p w14:paraId="36EC0335" w14:textId="3B2B712A" w:rsidR="00CA5CA6" w:rsidRPr="00EC5679" w:rsidDel="00D94C77" w:rsidRDefault="00CA5CA6" w:rsidP="00CA5CA6">
      <w:pPr>
        <w:pStyle w:val="Odstavecseseznamem"/>
        <w:numPr>
          <w:ilvl w:val="0"/>
          <w:numId w:val="32"/>
        </w:numPr>
        <w:spacing w:after="160" w:line="259" w:lineRule="auto"/>
        <w:rPr>
          <w:del w:id="527" w:author="Hoa Vu Thu" w:date="2020-03-24T21:52:00Z"/>
          <w:lang w:val="en-US"/>
        </w:rPr>
      </w:pPr>
      <w:del w:id="528" w:author="Hoa Vu Thu" w:date="2020-03-24T21:52:00Z">
        <w:r w:rsidDel="00D94C77">
          <w:rPr>
            <w:lang w:val="en-US"/>
          </w:rPr>
          <w:delText>Doc2vec</w:delText>
        </w:r>
      </w:del>
    </w:p>
    <w:p w14:paraId="1743DF40" w14:textId="7CA109B0" w:rsidR="00CA5CA6" w:rsidRPr="00C8298E" w:rsidDel="00D94C77" w:rsidRDefault="00C4427D" w:rsidP="00CA5CA6">
      <w:pPr>
        <w:rPr>
          <w:del w:id="529" w:author="Hoa Vu Thu" w:date="2020-03-24T21:52:00Z"/>
          <w:lang w:val="en-US"/>
        </w:rPr>
      </w:pPr>
      <w:del w:id="530" w:author="Hoa Vu Thu" w:date="2020-03-24T21:52:00Z">
        <w:r w:rsidDel="00D94C77">
          <w:rPr>
            <w:lang w:val="en-US"/>
          </w:rPr>
          <w:delText xml:space="preserve">Because of MaLSTM </w:delText>
        </w:r>
        <w:r w:rsidRPr="00F41B60" w:rsidDel="00D94C77">
          <w:rPr>
            <w:highlight w:val="yellow"/>
            <w:lang w:val="en-US"/>
          </w:rPr>
          <w:delText>requires</w:delText>
        </w:r>
        <w:r w:rsidDel="00D94C77">
          <w:rPr>
            <w:lang w:val="en-US"/>
          </w:rPr>
          <w:delText xml:space="preserve"> a pre-trained word embedding, data from OPTIMED were used for this purpose. Embeddings were created using Word2Vec and FastText. In both cases the skip-gram and CBOW architectures were applied and all of the methods were compared by visualizing the most similar word of a concrete word. The following figures shows the result of a word “sval”. </w:delText>
        </w:r>
      </w:del>
    </w:p>
    <w:p w14:paraId="21D8494F" w14:textId="48FDACEF" w:rsidR="00CA5CA6" w:rsidDel="00D94C77" w:rsidRDefault="00CA5CA6" w:rsidP="00CA5CA6">
      <w:pPr>
        <w:rPr>
          <w:del w:id="531" w:author="Hoa Vu Thu" w:date="2020-03-24T21:52:00Z"/>
          <w:lang w:val="en-US"/>
        </w:rPr>
      </w:pPr>
    </w:p>
    <w:p w14:paraId="018111E0" w14:textId="4F3707F6" w:rsidR="00CA5CA6" w:rsidDel="00D94C77" w:rsidRDefault="00CA5CA6" w:rsidP="00CA5CA6">
      <w:pPr>
        <w:pStyle w:val="Nadpis2"/>
        <w:rPr>
          <w:del w:id="532" w:author="Hoa Vu Thu" w:date="2020-03-24T21:52:00Z"/>
        </w:rPr>
      </w:pPr>
      <w:bookmarkStart w:id="533" w:name="_Toc28611054"/>
      <w:bookmarkStart w:id="534" w:name="_Toc28971499"/>
      <w:bookmarkStart w:id="535" w:name="_Toc31621711"/>
      <w:del w:id="536" w:author="Hoa Vu Thu" w:date="2020-03-24T21:52:00Z">
        <w:r w:rsidDel="00D94C77">
          <w:delText>Evaluation</w:delText>
        </w:r>
        <w:bookmarkEnd w:id="533"/>
        <w:bookmarkEnd w:id="534"/>
        <w:bookmarkEnd w:id="535"/>
        <w:r w:rsidDel="00D94C77">
          <w:delText xml:space="preserve"> </w:delText>
        </w:r>
      </w:del>
    </w:p>
    <w:p w14:paraId="4F977E5D" w14:textId="0D394E7F" w:rsidR="00CA5CA6" w:rsidRPr="00794B74" w:rsidDel="00D94C77" w:rsidRDefault="00CA5CA6" w:rsidP="00CA5CA6">
      <w:pPr>
        <w:rPr>
          <w:del w:id="537" w:author="Hoa Vu Thu" w:date="2020-03-24T21:52:00Z"/>
          <w:lang w:val="en-US"/>
        </w:rPr>
      </w:pPr>
    </w:p>
    <w:p w14:paraId="01D79446" w14:textId="4B69A98B" w:rsidR="00CA5CA6" w:rsidDel="00D94C77" w:rsidRDefault="00CA5CA6" w:rsidP="00CA5CA6">
      <w:pPr>
        <w:pStyle w:val="Nadpis3"/>
        <w:rPr>
          <w:del w:id="538" w:author="Hoa Vu Thu" w:date="2020-03-24T21:52:00Z"/>
        </w:rPr>
      </w:pPr>
      <w:bookmarkStart w:id="539" w:name="_Toc28611055"/>
      <w:bookmarkStart w:id="540" w:name="_Toc28971500"/>
      <w:del w:id="541" w:author="Hoa Vu Thu" w:date="2020-03-24T21:52:00Z">
        <w:r w:rsidDel="00D94C77">
          <w:delText>Comparison of models</w:delText>
        </w:r>
        <w:bookmarkEnd w:id="539"/>
        <w:bookmarkEnd w:id="540"/>
        <w:r w:rsidDel="00D94C77">
          <w:delText xml:space="preserve"> </w:delText>
        </w:r>
      </w:del>
    </w:p>
    <w:p w14:paraId="4660023E" w14:textId="2F9A13C9" w:rsidR="00CA5CA6" w:rsidRPr="00794B74" w:rsidDel="00D94C77" w:rsidRDefault="00CA5CA6" w:rsidP="00CA5CA6">
      <w:pPr>
        <w:rPr>
          <w:del w:id="542" w:author="Hoa Vu Thu" w:date="2020-03-24T21:52:00Z"/>
          <w:lang w:val="en-US"/>
        </w:rPr>
      </w:pPr>
    </w:p>
    <w:p w14:paraId="6C42E2EF" w14:textId="44F5DB23" w:rsidR="00CA5CA6" w:rsidRPr="00794B74" w:rsidDel="00D94C77" w:rsidRDefault="00CA5CA6" w:rsidP="00CA5CA6">
      <w:pPr>
        <w:rPr>
          <w:del w:id="543" w:author="Hoa Vu Thu" w:date="2020-03-24T21:52:00Z"/>
          <w:lang w:val="en-US"/>
        </w:rPr>
      </w:pPr>
    </w:p>
    <w:p w14:paraId="5D08D692" w14:textId="1354E073" w:rsidR="00CA5CA6" w:rsidDel="00D94C77" w:rsidRDefault="00CA5CA6" w:rsidP="00CA5CA6">
      <w:pPr>
        <w:pStyle w:val="Nadpis2"/>
        <w:rPr>
          <w:del w:id="544" w:author="Hoa Vu Thu" w:date="2020-03-24T21:52:00Z"/>
        </w:rPr>
      </w:pPr>
      <w:bookmarkStart w:id="545" w:name="_Toc28611056"/>
      <w:bookmarkStart w:id="546" w:name="_Toc28971501"/>
      <w:bookmarkStart w:id="547" w:name="_Toc31621712"/>
      <w:del w:id="548" w:author="Hoa Vu Thu" w:date="2020-03-24T21:52:00Z">
        <w:r w:rsidDel="00D94C77">
          <w:delText>Deployment</w:delText>
        </w:r>
        <w:bookmarkEnd w:id="545"/>
        <w:bookmarkEnd w:id="546"/>
        <w:bookmarkEnd w:id="547"/>
      </w:del>
    </w:p>
    <w:p w14:paraId="371C80AC" w14:textId="3A336043" w:rsidR="00CA5CA6" w:rsidRPr="00794B74" w:rsidDel="00D94C77" w:rsidRDefault="00CA5CA6" w:rsidP="00CA5CA6">
      <w:pPr>
        <w:rPr>
          <w:del w:id="549" w:author="Hoa Vu Thu" w:date="2020-03-24T21:52:00Z"/>
          <w:lang w:val="en-US"/>
        </w:rPr>
      </w:pPr>
    </w:p>
    <w:p w14:paraId="5B8113F5" w14:textId="60306896" w:rsidR="00CA5CA6" w:rsidDel="00D94C77" w:rsidRDefault="00CA5CA6" w:rsidP="00CA5CA6">
      <w:pPr>
        <w:pStyle w:val="Nadpis2"/>
        <w:rPr>
          <w:del w:id="550" w:author="Hoa Vu Thu" w:date="2020-03-24T21:52:00Z"/>
        </w:rPr>
      </w:pPr>
      <w:bookmarkStart w:id="551" w:name="_Toc28611057"/>
      <w:bookmarkStart w:id="552" w:name="_Toc28971502"/>
      <w:bookmarkStart w:id="553" w:name="_Toc31621713"/>
      <w:commentRangeStart w:id="554"/>
      <w:del w:id="555" w:author="Hoa Vu Thu" w:date="2020-03-24T21:52:00Z">
        <w:r w:rsidDel="00D94C77">
          <w:delText>Evaluation</w:delText>
        </w:r>
        <w:commentRangeEnd w:id="554"/>
        <w:r w:rsidDel="00D94C77">
          <w:rPr>
            <w:rStyle w:val="Odkaznakoment"/>
            <w:rFonts w:eastAsiaTheme="minorHAnsi" w:cstheme="minorBidi"/>
          </w:rPr>
          <w:commentReference w:id="554"/>
        </w:r>
        <w:bookmarkEnd w:id="551"/>
        <w:bookmarkEnd w:id="552"/>
        <w:bookmarkEnd w:id="553"/>
      </w:del>
    </w:p>
    <w:p w14:paraId="01E7972B" w14:textId="77777777" w:rsidR="00CA5CA6" w:rsidRPr="00794B74" w:rsidRDefault="00CA5CA6" w:rsidP="00CA5CA6">
      <w:pPr>
        <w:rPr>
          <w:lang w:val="en-US"/>
        </w:rPr>
      </w:pPr>
    </w:p>
    <w:p w14:paraId="2C9EF515" w14:textId="77777777" w:rsidR="00CA5CA6" w:rsidRDefault="00CA5CA6" w:rsidP="00CA5CA6">
      <w:pPr>
        <w:pStyle w:val="Nadpis2"/>
        <w:rPr>
          <w:kern w:val="36"/>
          <w:sz w:val="44"/>
          <w:szCs w:val="48"/>
        </w:rPr>
      </w:pPr>
      <w:r>
        <w:br w:type="page"/>
      </w:r>
    </w:p>
    <w:p w14:paraId="692D03C4" w14:textId="77777777" w:rsidR="00CA5CA6" w:rsidRPr="00367496" w:rsidRDefault="00CA5CA6" w:rsidP="00CA5CA6">
      <w:pPr>
        <w:pStyle w:val="Nadpis1"/>
        <w:keepNext w:val="0"/>
        <w:keepLines w:val="0"/>
        <w:pageBreakBefore w:val="0"/>
        <w:suppressAutoHyphens w:val="0"/>
        <w:spacing w:before="100" w:beforeAutospacing="1" w:after="100" w:afterAutospacing="1" w:line="240" w:lineRule="auto"/>
        <w:ind w:left="720"/>
      </w:pPr>
      <w:bookmarkStart w:id="556" w:name="_Toc28611058"/>
      <w:bookmarkStart w:id="557" w:name="_Toc28971503"/>
      <w:bookmarkStart w:id="558" w:name="_Toc31621714"/>
      <w:r w:rsidRPr="00367496">
        <w:lastRenderedPageBreak/>
        <w:t>Discussion</w:t>
      </w:r>
      <w:bookmarkEnd w:id="556"/>
      <w:bookmarkEnd w:id="557"/>
      <w:bookmarkEnd w:id="558"/>
    </w:p>
    <w:p w14:paraId="7EF65E93" w14:textId="77777777" w:rsidR="00CA5CA6" w:rsidRDefault="00CA5CA6" w:rsidP="00CA5CA6">
      <w:pPr>
        <w:spacing w:line="276" w:lineRule="auto"/>
        <w:jc w:val="both"/>
        <w:rPr>
          <w:b/>
          <w:bCs/>
          <w:kern w:val="36"/>
          <w:sz w:val="44"/>
          <w:szCs w:val="48"/>
          <w:lang w:val="en-US"/>
        </w:rPr>
      </w:pPr>
      <w:r>
        <w:rPr>
          <w:lang w:val="en-US"/>
        </w:rPr>
        <w:br w:type="page"/>
      </w:r>
    </w:p>
    <w:p w14:paraId="3641C5E7" w14:textId="0DCAC151" w:rsidR="00DD38C5" w:rsidRPr="00686342" w:rsidRDefault="00CA5CA6" w:rsidP="006777C4">
      <w:pPr>
        <w:pStyle w:val="Nadpis1"/>
        <w:keepNext w:val="0"/>
        <w:keepLines w:val="0"/>
        <w:pageBreakBefore w:val="0"/>
        <w:suppressAutoHyphens w:val="0"/>
        <w:spacing w:before="100" w:beforeAutospacing="1" w:after="100" w:afterAutospacing="1" w:line="276" w:lineRule="auto"/>
        <w:ind w:left="720"/>
        <w:jc w:val="both"/>
        <w:rPr>
          <w:lang w:val="en-US"/>
        </w:rPr>
      </w:pPr>
      <w:bookmarkStart w:id="559" w:name="_Toc28611059"/>
      <w:bookmarkStart w:id="560" w:name="_Toc28971504"/>
      <w:bookmarkStart w:id="561" w:name="_Toc31621715"/>
      <w:r>
        <w:rPr>
          <w:lang w:val="en-US"/>
        </w:rPr>
        <w:lastRenderedPageBreak/>
        <w:t>Conclusion</w:t>
      </w:r>
      <w:bookmarkEnd w:id="559"/>
      <w:bookmarkEnd w:id="560"/>
      <w:bookmarkEnd w:id="561"/>
      <w:r>
        <w:rPr>
          <w:lang w:val="en-US"/>
        </w:rPr>
        <w:t xml:space="preserve"> </w:t>
      </w:r>
    </w:p>
    <w:p w14:paraId="1451ED09" w14:textId="77777777" w:rsidR="00761D2F" w:rsidRPr="00761D2F" w:rsidRDefault="00761D2F" w:rsidP="00761D2F">
      <w:pPr>
        <w:pStyle w:val="Dalodstavce"/>
      </w:pPr>
    </w:p>
    <w:p w14:paraId="25FF3C00" w14:textId="77777777" w:rsidR="00761D2F" w:rsidRDefault="00761D2F" w:rsidP="00747FF7">
      <w:pPr>
        <w:pStyle w:val="Dalodstavce"/>
        <w:sectPr w:rsidR="00761D2F" w:rsidSect="00DD38C5">
          <w:headerReference w:type="even" r:id="rId42"/>
          <w:headerReference w:type="default" r:id="rId43"/>
          <w:type w:val="oddPage"/>
          <w:pgSz w:w="11906" w:h="16838" w:code="9"/>
          <w:pgMar w:top="2380" w:right="2020" w:bottom="2380" w:left="2020" w:header="1900" w:footer="1280" w:gutter="500"/>
          <w:cols w:space="708"/>
          <w:docGrid w:linePitch="360"/>
        </w:sectPr>
      </w:pPr>
    </w:p>
    <w:p w14:paraId="4BAD9BA6" w14:textId="77777777" w:rsidR="00710C27" w:rsidRDefault="00D80A2A" w:rsidP="008A7F29">
      <w:pPr>
        <w:pStyle w:val="Nadpis10"/>
      </w:pPr>
      <w:bookmarkStart w:id="562" w:name="_Toc257117031"/>
      <w:bookmarkStart w:id="563" w:name="_Toc381564283"/>
      <w:bookmarkStart w:id="564" w:name="_Toc31621716"/>
      <w:r w:rsidRPr="00746487">
        <w:lastRenderedPageBreak/>
        <w:t>Použité zdroje</w:t>
      </w:r>
      <w:bookmarkEnd w:id="562"/>
      <w:bookmarkEnd w:id="563"/>
      <w:bookmarkEnd w:id="564"/>
    </w:p>
    <w:commentRangeStart w:id="565"/>
    <w:p w14:paraId="5E390C5D" w14:textId="77777777" w:rsidR="00B04FEC" w:rsidRDefault="008C55EB" w:rsidP="00B6075E">
      <w:pPr>
        <w:pStyle w:val="Odstavec1"/>
      </w:pPr>
      <w:r>
        <w:fldChar w:fldCharType="begin"/>
      </w:r>
      <w:r>
        <w:instrText xml:space="preserve"> BIBLIOGRAPHY  \l 1029 </w:instrText>
      </w:r>
      <w:r>
        <w:fldChar w:fldCharType="separate"/>
      </w:r>
      <w:r w:rsidR="00CD3910">
        <w:rPr>
          <w:noProof/>
        </w:rPr>
        <w:t>Aktuální dokument neobsahuje žádné prameny.</w:t>
      </w:r>
      <w:r>
        <w:fldChar w:fldCharType="end"/>
      </w:r>
      <w:commentRangeEnd w:id="565"/>
      <w:r w:rsidR="00CA5CA6">
        <w:rPr>
          <w:rStyle w:val="Odkaznakoment"/>
          <w:rFonts w:ascii="Times New Roman" w:eastAsiaTheme="minorHAnsi" w:hAnsi="Times New Roman" w:cstheme="minorBidi"/>
          <w:lang w:eastAsia="en-US"/>
        </w:rPr>
        <w:commentReference w:id="565"/>
      </w:r>
    </w:p>
    <w:p w14:paraId="4D9C3C8D" w14:textId="77777777" w:rsidR="008C55EB" w:rsidRDefault="008C55EB" w:rsidP="005E4C2C">
      <w:pPr>
        <w:pStyle w:val="ZPLiteratura"/>
        <w:numPr>
          <w:ilvl w:val="0"/>
          <w:numId w:val="0"/>
        </w:numPr>
        <w:ind w:left="720" w:hanging="360"/>
      </w:pPr>
    </w:p>
    <w:p w14:paraId="7DCBD538" w14:textId="77777777" w:rsidR="005E4C2C" w:rsidRPr="00746487" w:rsidRDefault="005E4C2C" w:rsidP="005E4C2C">
      <w:pPr>
        <w:pStyle w:val="ZPLiteratura"/>
        <w:numPr>
          <w:ilvl w:val="0"/>
          <w:numId w:val="0"/>
        </w:numPr>
        <w:ind w:left="720" w:hanging="360"/>
        <w:sectPr w:rsidR="005E4C2C" w:rsidRPr="00746487" w:rsidSect="00DD38C5">
          <w:headerReference w:type="even" r:id="rId44"/>
          <w:headerReference w:type="default" r:id="rId45"/>
          <w:type w:val="oddPage"/>
          <w:pgSz w:w="11906" w:h="16838" w:code="9"/>
          <w:pgMar w:top="2380" w:right="2020" w:bottom="2380" w:left="2020" w:header="1900" w:footer="1280" w:gutter="500"/>
          <w:cols w:space="708"/>
          <w:docGrid w:linePitch="360"/>
        </w:sectPr>
      </w:pPr>
    </w:p>
    <w:bookmarkStart w:id="566" w:name="_Toc31621717"/>
    <w:p w14:paraId="0FBFCA0C" w14:textId="77777777" w:rsidR="009F057F" w:rsidRPr="00746487" w:rsidRDefault="00B94AA8" w:rsidP="00F102E0">
      <w:pPr>
        <w:pStyle w:val="Ploha1"/>
      </w:pPr>
      <w:sdt>
        <w:sdtPr>
          <w:id w:val="-1259756478"/>
          <w:placeholder>
            <w:docPart w:val="9879D03247D143C7B1812BC02EED743C"/>
          </w:placeholder>
          <w:temporary/>
          <w:showingPlcHdr/>
          <w:text/>
        </w:sdtPr>
        <w:sdtContent>
          <w:r w:rsidR="003B6227" w:rsidRPr="00746487">
            <w:rPr>
              <w:rStyle w:val="Zstupntext"/>
            </w:rPr>
            <w:t>[Název přílohy]</w:t>
          </w:r>
        </w:sdtContent>
      </w:sdt>
      <w:bookmarkEnd w:id="566"/>
    </w:p>
    <w:p w14:paraId="4BB6D5D9" w14:textId="77777777" w:rsidR="00BD0360" w:rsidRPr="00746487" w:rsidRDefault="00BD0360" w:rsidP="00A65BB4"/>
    <w:p w14:paraId="4036B51B" w14:textId="77777777" w:rsidR="005C665F" w:rsidRPr="00746487" w:rsidRDefault="005C665F" w:rsidP="00A2558D">
      <w:pPr>
        <w:pStyle w:val="Dalodstavce"/>
        <w:sectPr w:rsidR="005C665F" w:rsidRPr="00746487" w:rsidSect="00DD38C5">
          <w:headerReference w:type="even" r:id="rId46"/>
          <w:headerReference w:type="default" r:id="rId47"/>
          <w:type w:val="oddPage"/>
          <w:pgSz w:w="11906" w:h="16838" w:code="9"/>
          <w:pgMar w:top="2380" w:right="2020" w:bottom="2380" w:left="2020" w:header="1900" w:footer="1280" w:gutter="500"/>
          <w:cols w:space="708"/>
          <w:docGrid w:linePitch="360"/>
        </w:sectPr>
      </w:pPr>
    </w:p>
    <w:p w14:paraId="0DCEAD65" w14:textId="77777777" w:rsidR="007C0619" w:rsidRPr="00746487" w:rsidRDefault="007C0619" w:rsidP="007C0619">
      <w:pPr>
        <w:pStyle w:val="Nadpis10"/>
      </w:pPr>
      <w:bookmarkStart w:id="567" w:name="_Toc31621718"/>
      <w:r w:rsidRPr="00746487">
        <w:lastRenderedPageBreak/>
        <w:t>Rejstřík</w:t>
      </w:r>
      <w:bookmarkEnd w:id="567"/>
    </w:p>
    <w:p w14:paraId="4CDEB456" w14:textId="77777777" w:rsidR="007C0619" w:rsidRPr="00746487" w:rsidRDefault="00181CDB" w:rsidP="007C0619">
      <w:pPr>
        <w:rPr>
          <w:b/>
          <w:bCs/>
        </w:rPr>
      </w:pPr>
      <w:r w:rsidRPr="00746487">
        <w:rPr>
          <w:b/>
          <w:bCs/>
        </w:rPr>
        <w:fldChar w:fldCharType="begin"/>
      </w:r>
      <w:r w:rsidRPr="00746487">
        <w:rPr>
          <w:b/>
          <w:bCs/>
        </w:rPr>
        <w:instrText xml:space="preserve"> INDEX \h "A" \c "2" \z "1029" </w:instrText>
      </w:r>
      <w:r w:rsidRPr="00746487">
        <w:rPr>
          <w:b/>
          <w:bCs/>
        </w:rPr>
        <w:fldChar w:fldCharType="separate"/>
      </w:r>
      <w:r w:rsidR="008470D4">
        <w:rPr>
          <w:noProof/>
        </w:rPr>
        <w:t>Nebyly nalezeny položky rejstříku.</w:t>
      </w:r>
      <w:r w:rsidRPr="00746487">
        <w:rPr>
          <w:b/>
          <w:bCs/>
        </w:rPr>
        <w:fldChar w:fldCharType="end"/>
      </w:r>
    </w:p>
    <w:sectPr w:rsidR="007C0619" w:rsidRPr="00746487" w:rsidSect="00DD38C5">
      <w:headerReference w:type="even" r:id="rId48"/>
      <w:headerReference w:type="default" r:id="rId49"/>
      <w:type w:val="continuous"/>
      <w:pgSz w:w="11906" w:h="16838" w:code="9"/>
      <w:pgMar w:top="2380" w:right="2020" w:bottom="2380" w:left="2020" w:header="1900" w:footer="1280" w:gutter="50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vuthuh" w:date="2020-02-03T10:43:00Z" w:initials="v">
    <w:p w14:paraId="71634A44" w14:textId="734A10AD" w:rsidR="00804AF0" w:rsidRDefault="00804AF0">
      <w:pPr>
        <w:pStyle w:val="Textkomente"/>
      </w:pPr>
      <w:r>
        <w:rPr>
          <w:rStyle w:val="Odkaznakoment"/>
        </w:rPr>
        <w:annotationRef/>
      </w:r>
      <w:proofErr w:type="spellStart"/>
      <w:r>
        <w:t>uvod</w:t>
      </w:r>
      <w:proofErr w:type="spellEnd"/>
      <w:r>
        <w:t xml:space="preserve"> pro </w:t>
      </w:r>
      <w:proofErr w:type="spellStart"/>
      <w:r>
        <w:t>ctenare</w:t>
      </w:r>
      <w:proofErr w:type="spellEnd"/>
      <w:r>
        <w:t xml:space="preserve"> spolu s popisem, o </w:t>
      </w:r>
      <w:proofErr w:type="spellStart"/>
      <w:r>
        <w:t>cem</w:t>
      </w:r>
      <w:proofErr w:type="spellEnd"/>
      <w:r>
        <w:t xml:space="preserve"> práce </w:t>
      </w:r>
      <w:proofErr w:type="spellStart"/>
      <w:r>
        <w:t>vlastne</w:t>
      </w:r>
      <w:proofErr w:type="spellEnd"/>
      <w:r>
        <w:t xml:space="preserve"> bude, co je motivaci a </w:t>
      </w:r>
      <w:proofErr w:type="spellStart"/>
      <w:r>
        <w:t>cile</w:t>
      </w:r>
      <w:proofErr w:type="spellEnd"/>
      <w:r>
        <w:t xml:space="preserve">. Pote </w:t>
      </w:r>
      <w:proofErr w:type="spellStart"/>
      <w:r>
        <w:t>uz</w:t>
      </w:r>
      <w:proofErr w:type="spellEnd"/>
      <w:r>
        <w:t xml:space="preserve"> </w:t>
      </w:r>
      <w:proofErr w:type="spellStart"/>
      <w:r>
        <w:t>spravne</w:t>
      </w:r>
      <w:proofErr w:type="spellEnd"/>
    </w:p>
  </w:comment>
  <w:comment w:id="49" w:author="Hoa Vu Thu" w:date="2019-12-02T14:57:00Z" w:initials="HVT">
    <w:p w14:paraId="16DD0B98" w14:textId="77777777" w:rsidR="00804AF0" w:rsidRDefault="00804AF0" w:rsidP="00CA5CA6">
      <w:pPr>
        <w:rPr>
          <w:color w:val="0A0A0A"/>
          <w:shd w:val="clear" w:color="auto" w:fill="FFFFFF"/>
        </w:rPr>
      </w:pPr>
      <w:r>
        <w:rPr>
          <w:rStyle w:val="Odkaznakoment"/>
        </w:rPr>
        <w:annotationRef/>
      </w:r>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Narodniho</w:t>
      </w:r>
      <w:proofErr w:type="spellEnd"/>
      <w:r w:rsidRPr="00D44D56">
        <w:rPr>
          <w:color w:val="0A0A0A"/>
          <w:highlight w:val="yellow"/>
          <w:shd w:val="clear" w:color="auto" w:fill="FFFFFF"/>
        </w:rPr>
        <w:t xml:space="preserve"> zdrav. </w:t>
      </w:r>
      <w:proofErr w:type="spellStart"/>
      <w:r w:rsidRPr="00D44D56">
        <w:rPr>
          <w:color w:val="0A0A0A"/>
          <w:highlight w:val="yellow"/>
          <w:shd w:val="clear" w:color="auto" w:fill="FFFFFF"/>
        </w:rPr>
        <w:t>inf</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systemu</w:t>
      </w:r>
      <w:proofErr w:type="spellEnd"/>
      <w:r w:rsidRPr="00D44D56">
        <w:rPr>
          <w:color w:val="0A0A0A"/>
          <w:highlight w:val="yellow"/>
          <w:shd w:val="clear" w:color="auto" w:fill="FFFFFF"/>
        </w:rPr>
        <w:t xml:space="preserve"> a registru </w:t>
      </w:r>
      <w:proofErr w:type="spellStart"/>
      <w:r w:rsidRPr="00D44D56">
        <w:rPr>
          <w:color w:val="0A0A0A"/>
          <w:highlight w:val="yellow"/>
          <w:shd w:val="clear" w:color="auto" w:fill="FFFFFF"/>
        </w:rPr>
        <w:t>vcetne</w:t>
      </w:r>
      <w:proofErr w:type="spellEnd"/>
      <w:r w:rsidRPr="00D44D56">
        <w:rPr>
          <w:color w:val="0A0A0A"/>
          <w:highlight w:val="yellow"/>
          <w:shd w:val="clear" w:color="auto" w:fill="FFFFFF"/>
        </w:rPr>
        <w:t xml:space="preserve"> UZIS jako organizace,</w:t>
      </w:r>
      <w:r w:rsidRPr="00D44D56">
        <w:rPr>
          <w:color w:val="0A0A0A"/>
          <w:highlight w:val="yellow"/>
        </w:rPr>
        <w:br/>
      </w:r>
      <w:r w:rsidRPr="00D44D56">
        <w:rPr>
          <w:color w:val="0A0A0A"/>
          <w:highlight w:val="yellow"/>
          <w:shd w:val="clear" w:color="auto" w:fill="FFFFFF"/>
        </w:rPr>
        <w:t>která data spravuje (</w:t>
      </w:r>
      <w:hyperlink r:id="rId1" w:tgtFrame="_blank" w:history="1">
        <w:r w:rsidRPr="00D44D56">
          <w:rPr>
            <w:rStyle w:val="Hypertextovodkaz"/>
            <w:color w:val="002776"/>
            <w:highlight w:val="yellow"/>
            <w:shd w:val="clear" w:color="auto" w:fill="FFFFFF"/>
          </w:rPr>
          <w:t>https://www.uzis.cz/nas/informace-nzis</w:t>
        </w:r>
      </w:hyperlink>
      <w:r w:rsidRPr="00D44D56">
        <w:rPr>
          <w:color w:val="0A0A0A"/>
          <w:highlight w:val="yellow"/>
          <w:shd w:val="clear" w:color="auto" w:fill="FFFFFF"/>
        </w:rPr>
        <w:t> a další sekce tohoto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Vyznamne</w:t>
      </w:r>
      <w:proofErr w:type="spellEnd"/>
      <w:r w:rsidRPr="00D44D56">
        <w:rPr>
          <w:color w:val="0A0A0A"/>
          <w:highlight w:val="yellow"/>
          <w:shd w:val="clear" w:color="auto" w:fill="FFFFFF"/>
        </w:rPr>
        <w:t xml:space="preserve"> projekty </w:t>
      </w:r>
      <w:proofErr w:type="spellStart"/>
      <w:r w:rsidRPr="00D44D56">
        <w:rPr>
          <w:color w:val="0A0A0A"/>
          <w:highlight w:val="yellow"/>
          <w:shd w:val="clear" w:color="auto" w:fill="FFFFFF"/>
        </w:rPr>
        <w:t>zamerene</w:t>
      </w:r>
      <w:proofErr w:type="spellEnd"/>
      <w:r w:rsidRPr="00D44D56">
        <w:rPr>
          <w:color w:val="0A0A0A"/>
          <w:highlight w:val="yellow"/>
          <w:shd w:val="clear" w:color="auto" w:fill="FFFFFF"/>
        </w:rPr>
        <w:t xml:space="preserve"> na vizualizaci dat (</w:t>
      </w:r>
      <w:hyperlink r:id="rId2" w:tgtFrame="_blank" w:history="1">
        <w:r w:rsidRPr="00D44D56">
          <w:rPr>
            <w:rStyle w:val="Hypertextovodkaz"/>
            <w:color w:val="002776"/>
            <w:highlight w:val="yellow"/>
            <w:shd w:val="clear" w:color="auto" w:fill="FFFFFF"/>
          </w:rPr>
          <w:t>http://www.uzis.cz/node/7474</w:t>
        </w:r>
      </w:hyperlink>
      <w:r w:rsidRPr="00D44D56">
        <w:rPr>
          <w:color w:val="0A0A0A"/>
          <w:highlight w:val="yellow"/>
          <w:shd w:val="clear" w:color="auto" w:fill="FFFFFF"/>
        </w:rPr>
        <w:t xml:space="preserve">, </w:t>
      </w:r>
      <w:proofErr w:type="spellStart"/>
      <w:r w:rsidRPr="00D44D56">
        <w:rPr>
          <w:color w:val="0A0A0A"/>
          <w:highlight w:val="yellow"/>
          <w:shd w:val="clear" w:color="auto" w:fill="FFFFFF"/>
        </w:rPr>
        <w:t>homepage</w:t>
      </w:r>
      <w:proofErr w:type="spellEnd"/>
      <w:r w:rsidRPr="00D44D56">
        <w:rPr>
          <w:color w:val="0A0A0A"/>
          <w:highlight w:val="yellow"/>
        </w:rPr>
        <w:br/>
      </w:r>
      <w:r w:rsidRPr="00D44D56">
        <w:rPr>
          <w:color w:val="0A0A0A"/>
          <w:highlight w:val="yellow"/>
          <w:shd w:val="clear" w:color="auto" w:fill="FFFFFF"/>
        </w:rPr>
        <w:t xml:space="preserve">sekce Projekty a panel v </w:t>
      </w:r>
      <w:proofErr w:type="spellStart"/>
      <w:r w:rsidRPr="00D44D56">
        <w:rPr>
          <w:color w:val="0A0A0A"/>
          <w:highlight w:val="yellow"/>
          <w:shd w:val="clear" w:color="auto" w:fill="FFFFFF"/>
        </w:rPr>
        <w:t>prave</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casti</w:t>
      </w:r>
      <w:proofErr w:type="spellEnd"/>
      <w:r w:rsidRPr="00D44D56">
        <w:rPr>
          <w:color w:val="0A0A0A"/>
          <w:highlight w:val="yellow"/>
          <w:shd w:val="clear" w:color="auto" w:fill="FFFFFF"/>
        </w:rPr>
        <w:t xml:space="preserve"> webu)</w:t>
      </w:r>
      <w:r w:rsidRPr="00D44D56">
        <w:rPr>
          <w:color w:val="0A0A0A"/>
          <w:highlight w:val="yellow"/>
        </w:rPr>
        <w:br/>
      </w:r>
      <w:r w:rsidRPr="00D44D56">
        <w:rPr>
          <w:color w:val="0A0A0A"/>
          <w:highlight w:val="yellow"/>
          <w:shd w:val="clear" w:color="auto" w:fill="FFFFFF"/>
        </w:rPr>
        <w:t xml:space="preserve">- </w:t>
      </w:r>
      <w:proofErr w:type="spellStart"/>
      <w:r w:rsidRPr="00D44D56">
        <w:rPr>
          <w:color w:val="0A0A0A"/>
          <w:highlight w:val="yellow"/>
          <w:shd w:val="clear" w:color="auto" w:fill="FFFFFF"/>
        </w:rPr>
        <w:t>Detailni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predstaveni</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Krajskeho</w:t>
      </w:r>
      <w:proofErr w:type="spellEnd"/>
      <w:r w:rsidRPr="00D44D56">
        <w:rPr>
          <w:color w:val="0A0A0A"/>
          <w:highlight w:val="yellow"/>
          <w:shd w:val="clear" w:color="auto" w:fill="FFFFFF"/>
        </w:rPr>
        <w:t xml:space="preserve"> reportingu na Klasifikace </w:t>
      </w:r>
      <w:proofErr w:type="spellStart"/>
      <w:r w:rsidRPr="00D44D56">
        <w:rPr>
          <w:color w:val="0A0A0A"/>
          <w:highlight w:val="yellow"/>
          <w:shd w:val="clear" w:color="auto" w:fill="FFFFFF"/>
        </w:rPr>
        <w:t>hosp</w:t>
      </w:r>
      <w:proofErr w:type="spellEnd"/>
      <w:r w:rsidRPr="00D44D56">
        <w:rPr>
          <w:color w:val="0A0A0A"/>
          <w:highlight w:val="yellow"/>
          <w:shd w:val="clear" w:color="auto" w:fill="FFFFFF"/>
        </w:rPr>
        <w:t xml:space="preserve">. </w:t>
      </w:r>
      <w:proofErr w:type="spellStart"/>
      <w:r w:rsidRPr="00D44D56">
        <w:rPr>
          <w:color w:val="0A0A0A"/>
          <w:highlight w:val="yellow"/>
          <w:shd w:val="clear" w:color="auto" w:fill="FFFFFF"/>
        </w:rPr>
        <w:t>pripadu</w:t>
      </w:r>
      <w:proofErr w:type="spellEnd"/>
    </w:p>
    <w:p w14:paraId="39127520" w14:textId="77777777" w:rsidR="00804AF0" w:rsidRDefault="00804AF0" w:rsidP="00CA5CA6">
      <w:pPr>
        <w:pStyle w:val="Textkomente"/>
      </w:pPr>
    </w:p>
  </w:comment>
  <w:comment w:id="51" w:author="Komenda Martin RNDr. Ph.D." w:date="2020-01-12T10:41:00Z" w:initials="KMRP">
    <w:p w14:paraId="59DBAB5C" w14:textId="77777777" w:rsidR="00804AF0" w:rsidRDefault="00804AF0" w:rsidP="00CA5CA6">
      <w:pPr>
        <w:pStyle w:val="Textkomente"/>
      </w:pPr>
      <w:r>
        <w:rPr>
          <w:rStyle w:val="Odkaznakoment"/>
        </w:rPr>
        <w:annotationRef/>
      </w:r>
      <w:r>
        <w:t xml:space="preserve">Tady </w:t>
      </w:r>
      <w:proofErr w:type="spellStart"/>
      <w:r>
        <w:t>urcite</w:t>
      </w:r>
      <w:proofErr w:type="spellEnd"/>
      <w:r>
        <w:t xml:space="preserve"> bude </w:t>
      </w:r>
      <w:proofErr w:type="spellStart"/>
      <w:r>
        <w:t>nejaka</w:t>
      </w:r>
      <w:proofErr w:type="spellEnd"/>
      <w:r>
        <w:t xml:space="preserve"> reference k celému textu </w:t>
      </w:r>
      <w:proofErr w:type="spellStart"/>
      <w:r>
        <w:t>vyse</w:t>
      </w:r>
      <w:proofErr w:type="spellEnd"/>
      <w:r>
        <w:t>.</w:t>
      </w:r>
    </w:p>
  </w:comment>
  <w:comment w:id="50" w:author="Hoa Vu Thu" w:date="2019-12-02T15:21:00Z" w:initials="HVT">
    <w:p w14:paraId="5B49BCA4" w14:textId="77777777" w:rsidR="00804AF0" w:rsidRDefault="00804AF0" w:rsidP="00CA5CA6">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52" w:author="Hoa Vu Thu" w:date="2019-12-30T13:11:00Z" w:initials="HVT">
    <w:p w14:paraId="36D6BFB6" w14:textId="77777777" w:rsidR="00804AF0" w:rsidRDefault="00804AF0" w:rsidP="00CA5CA6">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55" w:author="vuthuh" w:date="2020-02-03T10:57:00Z" w:initials="v">
    <w:p w14:paraId="3BD7C04D" w14:textId="5A8E33D5" w:rsidR="00804AF0" w:rsidRDefault="00804AF0" w:rsidP="00081D20">
      <w:pPr>
        <w:pStyle w:val="Textkomente"/>
      </w:pPr>
      <w:r>
        <w:rPr>
          <w:rStyle w:val="Odkaznakoment"/>
        </w:rPr>
        <w:annotationRef/>
      </w:r>
      <w:r>
        <w:t xml:space="preserve"> do </w:t>
      </w:r>
      <w:proofErr w:type="spellStart"/>
      <w:r>
        <w:t>uvodu</w:t>
      </w:r>
      <w:proofErr w:type="spellEnd"/>
      <w:r>
        <w:t xml:space="preserve"> dal </w:t>
      </w:r>
      <w:proofErr w:type="spellStart"/>
      <w:r>
        <w:t>obecneji</w:t>
      </w:r>
      <w:proofErr w:type="spellEnd"/>
      <w:r>
        <w:t xml:space="preserve">, co to je, </w:t>
      </w:r>
      <w:proofErr w:type="spellStart"/>
      <w:r>
        <w:t>proc</w:t>
      </w:r>
      <w:proofErr w:type="spellEnd"/>
      <w:r>
        <w:t xml:space="preserve"> se to </w:t>
      </w:r>
      <w:proofErr w:type="spellStart"/>
      <w:r>
        <w:t>pouziva</w:t>
      </w:r>
      <w:proofErr w:type="spellEnd"/>
      <w:r>
        <w:t xml:space="preserve">, odkazy na </w:t>
      </w:r>
      <w:proofErr w:type="spellStart"/>
      <w:r>
        <w:t>realne</w:t>
      </w:r>
      <w:proofErr w:type="spellEnd"/>
      <w:r>
        <w:t xml:space="preserve"> </w:t>
      </w:r>
      <w:proofErr w:type="spellStart"/>
      <w:r>
        <w:t>pouzivani</w:t>
      </w:r>
      <w:proofErr w:type="spellEnd"/>
      <w:r>
        <w:t xml:space="preserve"> v praxi v oblasti </w:t>
      </w:r>
      <w:proofErr w:type="spellStart"/>
      <w:r>
        <w:t>zdravotnicvi</w:t>
      </w:r>
      <w:proofErr w:type="spellEnd"/>
      <w:r>
        <w:t xml:space="preserve">. </w:t>
      </w:r>
    </w:p>
  </w:comment>
  <w:comment w:id="56" w:author="Hoa Vu Thu" w:date="2020-02-04T20:38:00Z" w:initials="HVT">
    <w:p w14:paraId="16DF4746" w14:textId="77777777" w:rsidR="00804AF0" w:rsidRDefault="00804AF0" w:rsidP="00CF3B99">
      <w:pPr>
        <w:pStyle w:val="Default"/>
      </w:pPr>
      <w:r>
        <w:rPr>
          <w:rStyle w:val="Odkaznakoment"/>
        </w:rPr>
        <w:annotationRef/>
      </w:r>
    </w:p>
    <w:p w14:paraId="39DAEF4F" w14:textId="0EBE0010" w:rsidR="00804AF0" w:rsidRDefault="00804AF0" w:rsidP="00CF3B99">
      <w:pPr>
        <w:pStyle w:val="Textkomente"/>
      </w:pPr>
      <w:r>
        <w:t xml:space="preserve"> DOI: 10.5815/ijitcs.2015.08.07</w:t>
      </w:r>
    </w:p>
  </w:comment>
  <w:comment w:id="58" w:author="Hoa Vu Thu" w:date="2020-03-06T01:33:00Z" w:initials="HVT">
    <w:p w14:paraId="36A2645E" w14:textId="5B2AF44F" w:rsidR="00804AF0" w:rsidRDefault="00804AF0">
      <w:pPr>
        <w:pStyle w:val="Textkomente"/>
      </w:pPr>
      <w:r>
        <w:rPr>
          <w:rStyle w:val="Odkaznakoment"/>
        </w:rPr>
        <w:annotationRef/>
      </w:r>
      <w:hyperlink r:id="rId4" w:history="1">
        <w:r>
          <w:rPr>
            <w:rStyle w:val="Hypertextovodkaz"/>
          </w:rPr>
          <w:t>https://medium.com/curai-tech/nlp-healthcare-understanding-the-language-of-medicine-e9917bbf49e7</w:t>
        </w:r>
      </w:hyperlink>
      <w:r>
        <w:t xml:space="preserve"> - chat bot</w:t>
      </w:r>
    </w:p>
    <w:p w14:paraId="19EB6553" w14:textId="2CACD906" w:rsidR="00804AF0" w:rsidRDefault="00804AF0">
      <w:pPr>
        <w:pStyle w:val="Textkomente"/>
      </w:pPr>
    </w:p>
    <w:p w14:paraId="7E0E7493" w14:textId="4B357C20" w:rsidR="00804AF0" w:rsidRDefault="00804AF0">
      <w:pPr>
        <w:pStyle w:val="Textkomente"/>
      </w:pPr>
      <w:hyperlink r:id="rId5" w:history="1">
        <w:r>
          <w:rPr>
            <w:rStyle w:val="Hypertextovodkaz"/>
          </w:rPr>
          <w:t>https://www.sciencedirect.com/science/article/pii/S1386505618302466</w:t>
        </w:r>
      </w:hyperlink>
    </w:p>
    <w:p w14:paraId="5713A3BA" w14:textId="3570776D" w:rsidR="00804AF0" w:rsidRDefault="00804AF0">
      <w:pPr>
        <w:pStyle w:val="Textkomente"/>
      </w:pPr>
    </w:p>
  </w:comment>
  <w:comment w:id="59" w:author="Hoa Vu Thu" w:date="2020-03-17T23:48:00Z" w:initials="HVT">
    <w:p w14:paraId="68F4E57E" w14:textId="77777777" w:rsidR="00804AF0" w:rsidRDefault="00804AF0" w:rsidP="00BC508C">
      <w:pPr>
        <w:pStyle w:val="Textkomente"/>
      </w:pPr>
      <w:r>
        <w:rPr>
          <w:rStyle w:val="Odkaznakoment"/>
        </w:rPr>
        <w:annotationRef/>
      </w:r>
      <w:r>
        <w:rPr>
          <w:rStyle w:val="Odkaznakoment"/>
        </w:rPr>
        <w:annotationRef/>
      </w:r>
      <w:proofErr w:type="spellStart"/>
      <w:r>
        <w:rPr>
          <w:rFonts w:ascii="Arial" w:hAnsi="Arial" w:cs="Arial"/>
          <w:color w:val="000000"/>
          <w:sz w:val="17"/>
          <w:szCs w:val="17"/>
          <w:shd w:val="clear" w:color="auto" w:fill="FFFFFF"/>
        </w:rPr>
        <w:t>doi</w:t>
      </w:r>
      <w:proofErr w:type="spellEnd"/>
      <w:r>
        <w:rPr>
          <w:rFonts w:ascii="Arial" w:hAnsi="Arial" w:cs="Arial"/>
          <w:color w:val="000000"/>
          <w:sz w:val="17"/>
          <w:szCs w:val="17"/>
          <w:shd w:val="clear" w:color="auto" w:fill="FFFFFF"/>
        </w:rPr>
        <w:t>: 10.1093/</w:t>
      </w:r>
      <w:proofErr w:type="spellStart"/>
      <w:r>
        <w:rPr>
          <w:rFonts w:ascii="Arial" w:hAnsi="Arial" w:cs="Arial"/>
          <w:color w:val="000000"/>
          <w:sz w:val="17"/>
          <w:szCs w:val="17"/>
          <w:shd w:val="clear" w:color="auto" w:fill="FFFFFF"/>
        </w:rPr>
        <w:t>jamia</w:t>
      </w:r>
      <w:proofErr w:type="spellEnd"/>
      <w:r>
        <w:rPr>
          <w:rFonts w:ascii="Arial" w:hAnsi="Arial" w:cs="Arial"/>
          <w:color w:val="000000"/>
          <w:sz w:val="17"/>
          <w:szCs w:val="17"/>
          <w:shd w:val="clear" w:color="auto" w:fill="FFFFFF"/>
        </w:rPr>
        <w:t>/ocy072.</w:t>
      </w:r>
    </w:p>
    <w:p w14:paraId="35E35330" w14:textId="161500C5" w:rsidR="00804AF0" w:rsidRDefault="00804AF0">
      <w:pPr>
        <w:pStyle w:val="Textkomente"/>
      </w:pPr>
    </w:p>
  </w:comment>
  <w:comment w:id="76" w:author="Hoa Vu Thu" w:date="2020-03-18T00:48:00Z" w:initials="HVT">
    <w:p w14:paraId="41805182" w14:textId="0312AA52" w:rsidR="00804AF0" w:rsidRDefault="00804AF0">
      <w:pPr>
        <w:pStyle w:val="Textkomente"/>
      </w:pPr>
      <w:r>
        <w:rPr>
          <w:rStyle w:val="Odkaznakoment"/>
        </w:rPr>
        <w:annotationRef/>
      </w:r>
      <w:hyperlink r:id="rId6" w:history="1">
        <w:r>
          <w:rPr>
            <w:rStyle w:val="Hypertextovodkaz"/>
          </w:rPr>
          <w:t>https://www.sciencedirect.com/science/article/pii/S1532046415001690?via%3Dihub</w:t>
        </w:r>
      </w:hyperlink>
    </w:p>
  </w:comment>
  <w:comment w:id="70" w:author="Hoa Vu Thu" w:date="2020-03-17T23:49:00Z" w:initials="HVT">
    <w:p w14:paraId="08F24C24" w14:textId="75B46E4A" w:rsidR="00804AF0" w:rsidRDefault="00804AF0">
      <w:pPr>
        <w:pStyle w:val="Textkomente"/>
      </w:pPr>
      <w:r>
        <w:rPr>
          <w:rStyle w:val="Odkaznakoment"/>
        </w:rPr>
        <w:annotationRef/>
      </w:r>
      <w:hyperlink r:id="rId7" w:history="1">
        <w:r>
          <w:rPr>
            <w:rStyle w:val="Hypertextovodkaz"/>
          </w:rPr>
          <w:t>https://www.cs.auckland.ac.nz/~jliu036/KSS2017.pdf</w:t>
        </w:r>
      </w:hyperlink>
    </w:p>
  </w:comment>
  <w:comment w:id="74" w:author="Hoa Vu Thu" w:date="2020-03-18T00:10:00Z" w:initials="HVT">
    <w:p w14:paraId="03FA6414" w14:textId="13453115" w:rsidR="00804AF0" w:rsidRDefault="00804AF0">
      <w:pPr>
        <w:pStyle w:val="Textkomente"/>
      </w:pPr>
      <w:r>
        <w:rPr>
          <w:rStyle w:val="Odkaznakoment"/>
        </w:rPr>
        <w:annotationRef/>
      </w:r>
      <w:hyperlink r:id="rId8" w:tgtFrame="_blank" w:history="1">
        <w:r>
          <w:rPr>
            <w:rStyle w:val="Hypertextovodkaz"/>
            <w:rFonts w:ascii="Arial" w:hAnsi="Arial" w:cs="Arial"/>
            <w:color w:val="4D8A17"/>
            <w:sz w:val="21"/>
            <w:szCs w:val="21"/>
          </w:rPr>
          <w:t>https://doi.org/10.1155/2016/8708434</w:t>
        </w:r>
      </w:hyperlink>
    </w:p>
  </w:comment>
  <w:comment w:id="90" w:author="Hoa Vu Thu" w:date="2020-02-14T00:33:00Z" w:initials="HVT">
    <w:p w14:paraId="53A195A2" w14:textId="2A175AC5" w:rsidR="00804AF0" w:rsidRDefault="00804AF0">
      <w:pPr>
        <w:pStyle w:val="Textkomente"/>
      </w:pPr>
      <w:r>
        <w:rPr>
          <w:rStyle w:val="Odkaznakoment"/>
        </w:rPr>
        <w:annotationRef/>
      </w:r>
      <w:proofErr w:type="spellStart"/>
      <w:r>
        <w:t>Priklad</w:t>
      </w:r>
      <w:proofErr w:type="spellEnd"/>
      <w:r>
        <w:t xml:space="preserve"> na toto + </w:t>
      </w:r>
      <w:proofErr w:type="spellStart"/>
      <w:r>
        <w:t>negaciu</w:t>
      </w:r>
      <w:proofErr w:type="spellEnd"/>
      <w:r>
        <w:t xml:space="preserve"> </w:t>
      </w:r>
      <w:proofErr w:type="spellStart"/>
      <w:r>
        <w:t>dopisat</w:t>
      </w:r>
      <w:proofErr w:type="spellEnd"/>
      <w:r>
        <w:t xml:space="preserve"> jako problém </w:t>
      </w:r>
    </w:p>
  </w:comment>
  <w:comment w:id="92" w:author="Hoa Vu Thu" w:date="2020-03-18T00:26:00Z" w:initials="HVT">
    <w:p w14:paraId="437A3EB0" w14:textId="7CE135D3" w:rsidR="00804AF0" w:rsidRDefault="00804AF0">
      <w:pPr>
        <w:pStyle w:val="Textkomente"/>
      </w:pPr>
      <w:r>
        <w:rPr>
          <w:rStyle w:val="Odkaznakoment"/>
        </w:rPr>
        <w:annotationRef/>
      </w:r>
      <w:hyperlink r:id="rId9" w:history="1">
        <w:r>
          <w:rPr>
            <w:rStyle w:val="Hypertextovodkaz"/>
            <w:rFonts w:ascii="Arial" w:hAnsi="Arial" w:cs="Arial"/>
            <w:color w:val="006FB7"/>
            <w:sz w:val="26"/>
            <w:szCs w:val="26"/>
            <w:bdr w:val="none" w:sz="0" w:space="0" w:color="auto" w:frame="1"/>
            <w:shd w:val="clear" w:color="auto" w:fill="FFFFFF"/>
          </w:rPr>
          <w:t>https://doi.org/10.1136/amiajnl-2011-000464</w:t>
        </w:r>
      </w:hyperlink>
    </w:p>
  </w:comment>
  <w:comment w:id="101" w:author="Komenda Martin RNDr. Ph.D." w:date="2020-01-12T10:45:00Z" w:initials="KMRP">
    <w:p w14:paraId="40A0CA07" w14:textId="77777777" w:rsidR="00804AF0" w:rsidRDefault="00804AF0" w:rsidP="00CA5CA6">
      <w:pPr>
        <w:pStyle w:val="Textkomente"/>
      </w:pPr>
      <w:r>
        <w:rPr>
          <w:rStyle w:val="Odkaznakoment"/>
        </w:rPr>
        <w:annotationRef/>
      </w:r>
      <w:r>
        <w:t xml:space="preserve">ponechal bych jen </w:t>
      </w:r>
      <w:proofErr w:type="spellStart"/>
      <w:r>
        <w:t>Research</w:t>
      </w:r>
      <w:proofErr w:type="spellEnd"/>
      <w:r>
        <w:t xml:space="preserve"> </w:t>
      </w:r>
      <w:proofErr w:type="spellStart"/>
      <w:r>
        <w:t>question</w:t>
      </w:r>
      <w:proofErr w:type="spellEnd"/>
    </w:p>
  </w:comment>
  <w:comment w:id="106" w:author="Komenda Martin RNDr. Ph.D." w:date="2020-01-12T10:45:00Z" w:initials="KMRP">
    <w:p w14:paraId="73735784" w14:textId="77777777" w:rsidR="00804AF0" w:rsidRDefault="00804AF0" w:rsidP="00CA5CA6">
      <w:pPr>
        <w:pStyle w:val="Textkomente"/>
      </w:pPr>
      <w:r>
        <w:rPr>
          <w:rStyle w:val="Odkaznakoment"/>
        </w:rPr>
        <w:annotationRef/>
      </w:r>
      <w:proofErr w:type="spellStart"/>
      <w:r>
        <w:t>Opet</w:t>
      </w:r>
      <w:proofErr w:type="spellEnd"/>
      <w:r>
        <w:t xml:space="preserve"> </w:t>
      </w:r>
      <w:proofErr w:type="spellStart"/>
      <w:r>
        <w:t>plati</w:t>
      </w:r>
      <w:proofErr w:type="spellEnd"/>
      <w:r>
        <w:t xml:space="preserve"> to, co </w:t>
      </w:r>
      <w:proofErr w:type="spellStart"/>
      <w:r>
        <w:t>vyse</w:t>
      </w:r>
      <w:proofErr w:type="spellEnd"/>
      <w:r>
        <w:t xml:space="preserve">. Musí tady </w:t>
      </w:r>
      <w:proofErr w:type="spellStart"/>
      <w:r>
        <w:t>nejaky</w:t>
      </w:r>
      <w:proofErr w:type="spellEnd"/>
      <w:r>
        <w:t xml:space="preserve"> </w:t>
      </w:r>
      <w:proofErr w:type="spellStart"/>
      <w:r>
        <w:t>uvozujici</w:t>
      </w:r>
      <w:proofErr w:type="spellEnd"/>
      <w:r>
        <w:t xml:space="preserve"> text, který </w:t>
      </w:r>
      <w:proofErr w:type="spellStart"/>
      <w:r>
        <w:t>rekne</w:t>
      </w:r>
      <w:proofErr w:type="spellEnd"/>
      <w:r>
        <w:t xml:space="preserve">, co v této kapitole je a </w:t>
      </w:r>
      <w:proofErr w:type="spellStart"/>
      <w:r>
        <w:t>proc</w:t>
      </w:r>
      <w:proofErr w:type="spellEnd"/>
      <w:r>
        <w:t xml:space="preserve">. </w:t>
      </w:r>
    </w:p>
  </w:comment>
  <w:comment w:id="124" w:author="Hoa Vu Thu" w:date="2020-01-03T16:33:00Z" w:initials="HVT">
    <w:p w14:paraId="2AF14F27" w14:textId="77777777" w:rsidR="00804AF0" w:rsidRDefault="00804AF0" w:rsidP="00CA5CA6">
      <w:pPr>
        <w:pStyle w:val="Textkomente"/>
      </w:pPr>
      <w:r>
        <w:rPr>
          <w:rStyle w:val="Odkaznakoment"/>
        </w:rPr>
        <w:annotationRef/>
      </w:r>
      <w:hyperlink r:id="rId10" w:history="1">
        <w:r>
          <w:rPr>
            <w:rStyle w:val="Hypertextovodkaz"/>
          </w:rPr>
          <w:t>https://www.sv-europe.com/crisp-dm-methodology/</w:t>
        </w:r>
      </w:hyperlink>
    </w:p>
  </w:comment>
  <w:comment w:id="126" w:author="Komenda Martin RNDr. Ph.D." w:date="2020-01-12T10:46:00Z" w:initials="KMRP">
    <w:p w14:paraId="067649BD" w14:textId="77777777" w:rsidR="00804AF0" w:rsidRDefault="00804AF0" w:rsidP="00CA5CA6">
      <w:pPr>
        <w:pStyle w:val="Textkomente"/>
      </w:pPr>
      <w:r>
        <w:rPr>
          <w:rStyle w:val="Odkaznakoment"/>
        </w:rPr>
        <w:annotationRef/>
      </w:r>
      <w:r>
        <w:t>V </w:t>
      </w:r>
      <w:proofErr w:type="spellStart"/>
      <w:r>
        <w:t>praci</w:t>
      </w:r>
      <w:proofErr w:type="spellEnd"/>
      <w:r>
        <w:t xml:space="preserve"> </w:t>
      </w:r>
      <w:proofErr w:type="spellStart"/>
      <w:r>
        <w:t>obecne</w:t>
      </w:r>
      <w:proofErr w:type="spellEnd"/>
      <w:r>
        <w:t xml:space="preserve"> absentuji citace, </w:t>
      </w:r>
      <w:proofErr w:type="spellStart"/>
      <w:r>
        <w:t>prosim</w:t>
      </w:r>
      <w:proofErr w:type="spellEnd"/>
      <w:r>
        <w:t xml:space="preserve"> doplnit, </w:t>
      </w:r>
      <w:proofErr w:type="spellStart"/>
      <w:r>
        <w:t>idealne</w:t>
      </w:r>
      <w:proofErr w:type="spellEnd"/>
      <w:r>
        <w:t xml:space="preserve"> </w:t>
      </w:r>
      <w:proofErr w:type="spellStart"/>
      <w:r>
        <w:t>aktualni</w:t>
      </w:r>
      <w:proofErr w:type="spellEnd"/>
      <w:r>
        <w:t xml:space="preserve"> v intervalu </w:t>
      </w:r>
      <w:proofErr w:type="spellStart"/>
      <w:r>
        <w:t>poslednich</w:t>
      </w:r>
      <w:proofErr w:type="spellEnd"/>
      <w:r>
        <w:t xml:space="preserve"> 5 let</w:t>
      </w:r>
    </w:p>
  </w:comment>
  <w:comment w:id="140" w:author="Komenda Martin RNDr. Ph.D." w:date="2020-01-12T10:47:00Z" w:initials="KMRP">
    <w:p w14:paraId="02F77E7A" w14:textId="77777777" w:rsidR="00804AF0" w:rsidRDefault="00804AF0" w:rsidP="00CA5CA6">
      <w:pPr>
        <w:pStyle w:val="Textkomente"/>
      </w:pPr>
      <w:r>
        <w:rPr>
          <w:rStyle w:val="Odkaznakoment"/>
        </w:rPr>
        <w:annotationRef/>
      </w:r>
      <w:proofErr w:type="spellStart"/>
      <w:r>
        <w:t>Dopln</w:t>
      </w:r>
      <w:proofErr w:type="spellEnd"/>
      <w:r>
        <w:t xml:space="preserve"> to o vlastní pohled, co </w:t>
      </w:r>
      <w:proofErr w:type="spellStart"/>
      <w:r>
        <w:t>vlastne</w:t>
      </w:r>
      <w:proofErr w:type="spellEnd"/>
      <w:r>
        <w:t xml:space="preserve"> </w:t>
      </w:r>
      <w:proofErr w:type="spellStart"/>
      <w:r>
        <w:t>jednotlive</w:t>
      </w:r>
      <w:proofErr w:type="spellEnd"/>
      <w:r>
        <w:t xml:space="preserve"> </w:t>
      </w:r>
      <w:proofErr w:type="spellStart"/>
      <w:r>
        <w:t>faze</w:t>
      </w:r>
      <w:proofErr w:type="spellEnd"/>
      <w:r>
        <w:t xml:space="preserve"> v tomto </w:t>
      </w:r>
      <w:proofErr w:type="spellStart"/>
      <w:r>
        <w:t>konkretnim</w:t>
      </w:r>
      <w:proofErr w:type="spellEnd"/>
      <w:r>
        <w:t xml:space="preserve"> </w:t>
      </w:r>
      <w:proofErr w:type="spellStart"/>
      <w:r>
        <w:t>pripade</w:t>
      </w:r>
      <w:proofErr w:type="spellEnd"/>
      <w:r>
        <w:t xml:space="preserve"> </w:t>
      </w:r>
      <w:proofErr w:type="spellStart"/>
      <w:r>
        <w:t>znamenaji</w:t>
      </w:r>
      <w:proofErr w:type="spellEnd"/>
      <w:r>
        <w:t xml:space="preserve">. Je jen </w:t>
      </w:r>
      <w:proofErr w:type="spellStart"/>
      <w:r>
        <w:t>suche</w:t>
      </w:r>
      <w:proofErr w:type="spellEnd"/>
      <w:r>
        <w:t xml:space="preserve"> definice.</w:t>
      </w:r>
    </w:p>
  </w:comment>
  <w:comment w:id="181" w:author="vuthuh" w:date="2020-02-03T15:29:00Z" w:initials="v">
    <w:p w14:paraId="5CA2C678" w14:textId="77777777" w:rsidR="00804AF0" w:rsidRDefault="00804AF0" w:rsidP="00D94C77">
      <w:pPr>
        <w:pStyle w:val="Textkomente"/>
      </w:pPr>
      <w:r>
        <w:rPr>
          <w:rStyle w:val="Odkaznakoment"/>
        </w:rPr>
        <w:annotationRef/>
      </w:r>
      <w:proofErr w:type="spellStart"/>
      <w:r>
        <w:t>Popisat</w:t>
      </w:r>
      <w:proofErr w:type="spellEnd"/>
      <w:r>
        <w:t xml:space="preserve"> reporting a </w:t>
      </w:r>
      <w:proofErr w:type="spellStart"/>
      <w:r>
        <w:t>optimed</w:t>
      </w:r>
      <w:proofErr w:type="spellEnd"/>
      <w:r>
        <w:t xml:space="preserve"> </w:t>
      </w:r>
    </w:p>
  </w:comment>
  <w:comment w:id="209" w:author="Hoa Vu Thu" w:date="2020-03-24T22:15:00Z" w:initials="HVT">
    <w:p w14:paraId="28B92237" w14:textId="7A023486" w:rsidR="00804AF0" w:rsidRDefault="00804AF0">
      <w:pPr>
        <w:pStyle w:val="Textkomente"/>
      </w:pPr>
      <w:r>
        <w:rPr>
          <w:rStyle w:val="Odkaznakoment"/>
        </w:rPr>
        <w:annotationRef/>
      </w:r>
      <w:r>
        <w:t xml:space="preserve">? </w:t>
      </w:r>
      <w:proofErr w:type="spellStart"/>
      <w:r>
        <w:t>ina</w:t>
      </w:r>
      <w:proofErr w:type="spellEnd"/>
      <w:r>
        <w:t xml:space="preserve"> předložka? </w:t>
      </w:r>
    </w:p>
  </w:comment>
  <w:comment w:id="218" w:author="Hoa Vu Thu" w:date="2020-03-24T22:23:00Z" w:initials="HVT">
    <w:p w14:paraId="4C8B8A37" w14:textId="6DCC91BD" w:rsidR="00804AF0" w:rsidRDefault="00804AF0">
      <w:pPr>
        <w:pStyle w:val="Textkomente"/>
      </w:pPr>
      <w:r>
        <w:rPr>
          <w:rStyle w:val="Odkaznakoment"/>
        </w:rPr>
        <w:annotationRef/>
      </w:r>
      <w:r>
        <w:t xml:space="preserve">Spravit odrazky  - </w:t>
      </w:r>
      <w:proofErr w:type="spellStart"/>
      <w:r>
        <w:t>rozdielne</w:t>
      </w:r>
      <w:proofErr w:type="spellEnd"/>
      <w:r>
        <w:t xml:space="preserve"> vid </w:t>
      </w:r>
      <w:proofErr w:type="spellStart"/>
      <w:r>
        <w:t>vzs</w:t>
      </w:r>
      <w:proofErr w:type="spellEnd"/>
    </w:p>
  </w:comment>
  <w:comment w:id="288" w:author="vuthuh" w:date="2020-02-03T15:28:00Z" w:initials="v">
    <w:p w14:paraId="6BA4C30E" w14:textId="77777777" w:rsidR="00804AF0" w:rsidRDefault="00804AF0" w:rsidP="00D94C77">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295" w:author="vuthuh" w:date="2020-02-03T15:08:00Z" w:initials="v">
    <w:p w14:paraId="5C50083D" w14:textId="77777777" w:rsidR="00804AF0" w:rsidRDefault="00804AF0" w:rsidP="00D94C77">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comment>
  <w:comment w:id="320" w:author="Hoa Vu Thu" w:date="2020-02-24T17:30:00Z" w:initials="HVT">
    <w:p w14:paraId="0558EEB2" w14:textId="77777777" w:rsidR="00804AF0" w:rsidRDefault="00804AF0" w:rsidP="00D94C77">
      <w:pPr>
        <w:pStyle w:val="Textkomente"/>
      </w:pPr>
      <w:r>
        <w:rPr>
          <w:rStyle w:val="Odkaznakoment"/>
        </w:rPr>
        <w:annotationRef/>
      </w:r>
      <w:proofErr w:type="spellStart"/>
      <w:r>
        <w:t>Spravne</w:t>
      </w:r>
      <w:proofErr w:type="spellEnd"/>
      <w:r>
        <w:t xml:space="preserve"> pou6itie term9nu? </w:t>
      </w:r>
    </w:p>
  </w:comment>
  <w:comment w:id="321" w:author="Hoa Vu Thu" w:date="2020-02-24T17:30:00Z" w:initials="HVT">
    <w:p w14:paraId="3FC9D0AC" w14:textId="77777777" w:rsidR="00804AF0" w:rsidRDefault="00804AF0" w:rsidP="00D94C77">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329" w:author="Hoa Vu Thu" w:date="2020-01-04T19:43:00Z" w:initials="HVT">
    <w:p w14:paraId="426488FB" w14:textId="77777777" w:rsidR="00804AF0" w:rsidRDefault="00804AF0" w:rsidP="00BB3AF0">
      <w:pPr>
        <w:pStyle w:val="Textkomente"/>
      </w:pPr>
      <w:r>
        <w:rPr>
          <w:rStyle w:val="Odkaznakoment"/>
        </w:rPr>
        <w:annotationRef/>
      </w:r>
      <w:proofErr w:type="spellStart"/>
      <w:r>
        <w:t>Premenovat</w:t>
      </w:r>
      <w:proofErr w:type="spellEnd"/>
    </w:p>
  </w:comment>
  <w:comment w:id="330" w:author="vuthuh" w:date="2020-02-03T14:59:00Z" w:initials="v">
    <w:p w14:paraId="17B95E18" w14:textId="3E23585C" w:rsidR="00804AF0" w:rsidRDefault="00804AF0">
      <w:pPr>
        <w:pStyle w:val="Textkomente"/>
      </w:pPr>
      <w:r>
        <w:rPr>
          <w:rStyle w:val="Odkaznakoment"/>
        </w:rPr>
        <w:annotationRef/>
      </w:r>
      <w:proofErr w:type="spellStart"/>
      <w:r>
        <w:t>Domysliet</w:t>
      </w:r>
      <w:proofErr w:type="spellEnd"/>
      <w:r>
        <w:t xml:space="preserve"> nadpisy </w:t>
      </w:r>
    </w:p>
  </w:comment>
  <w:comment w:id="331" w:author="Hoa Vu Thu" w:date="2020-01-04T19:01:00Z" w:initials="HVT">
    <w:p w14:paraId="09E8B9C8" w14:textId="77777777" w:rsidR="00804AF0" w:rsidRDefault="00804AF0" w:rsidP="00BB3AF0">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332" w:author="Hoa Vu Thu" w:date="2020-01-04T19:32:00Z" w:initials="HVT">
    <w:p w14:paraId="402BE148" w14:textId="77777777" w:rsidR="00804AF0" w:rsidRDefault="00804AF0" w:rsidP="00BB3AF0">
      <w:pPr>
        <w:pStyle w:val="Textkomente"/>
      </w:pPr>
      <w:r>
        <w:rPr>
          <w:rStyle w:val="Odkaznakoment"/>
        </w:rPr>
        <w:annotationRef/>
      </w:r>
      <w:proofErr w:type="spellStart"/>
      <w:r>
        <w:t>Rozpisat</w:t>
      </w:r>
      <w:proofErr w:type="spellEnd"/>
      <w:r>
        <w:t xml:space="preserve"> </w:t>
      </w:r>
      <w:proofErr w:type="spellStart"/>
      <w:r>
        <w:t>viac</w:t>
      </w:r>
      <w:proofErr w:type="spellEnd"/>
    </w:p>
  </w:comment>
  <w:comment w:id="334" w:author="Hoa Vu Thu" w:date="2020-01-04T22:29:00Z" w:initials="HVT">
    <w:p w14:paraId="6E6E66C3" w14:textId="77777777" w:rsidR="00804AF0" w:rsidRDefault="00804AF0" w:rsidP="00BB3AF0">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333" w:author="Hoa Vu Thu" w:date="2020-01-04T21:59:00Z" w:initials="HVT">
    <w:p w14:paraId="1C693E5A" w14:textId="77777777" w:rsidR="00804AF0" w:rsidRDefault="00804AF0" w:rsidP="00BB3AF0">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337" w:author="vuthuh" w:date="2020-02-03T12:51:00Z" w:initials="v">
    <w:p w14:paraId="640B1B4E" w14:textId="5CF0AF80" w:rsidR="00804AF0" w:rsidRDefault="00804AF0">
      <w:pPr>
        <w:pStyle w:val="Textkomente"/>
      </w:pPr>
      <w:r>
        <w:rPr>
          <w:rStyle w:val="Odkaznakoment"/>
        </w:rPr>
        <w:annotationRef/>
      </w:r>
      <w:proofErr w:type="spellStart"/>
      <w:r>
        <w:t>Obrazok</w:t>
      </w:r>
      <w:proofErr w:type="spellEnd"/>
      <w:r>
        <w:t xml:space="preserve"> biologického neuronu </w:t>
      </w:r>
    </w:p>
  </w:comment>
  <w:comment w:id="338" w:author="vuthuh" w:date="2020-02-03T12:49:00Z" w:initials="v">
    <w:p w14:paraId="7A856182" w14:textId="34323AF0" w:rsidR="00804AF0" w:rsidRDefault="00804AF0">
      <w:pPr>
        <w:pStyle w:val="Textkomente"/>
      </w:pPr>
      <w:r>
        <w:rPr>
          <w:rStyle w:val="Odkaznakoment"/>
        </w:rPr>
        <w:annotationRef/>
      </w:r>
      <w:proofErr w:type="spellStart"/>
      <w:r>
        <w:t>Obrazok</w:t>
      </w:r>
      <w:proofErr w:type="spellEnd"/>
      <w:r>
        <w:t xml:space="preserve"> </w:t>
      </w:r>
      <w:proofErr w:type="spellStart"/>
      <w:r>
        <w:t>akcneho</w:t>
      </w:r>
      <w:proofErr w:type="spellEnd"/>
      <w:r>
        <w:t xml:space="preserve"> </w:t>
      </w:r>
      <w:proofErr w:type="spellStart"/>
      <w:r>
        <w:t>potencialu</w:t>
      </w:r>
      <w:proofErr w:type="spellEnd"/>
    </w:p>
  </w:comment>
  <w:comment w:id="339" w:author="vuthuh" w:date="2020-02-03T12:57:00Z" w:initials="v">
    <w:p w14:paraId="5656BDF5" w14:textId="721CCEE5" w:rsidR="00804AF0" w:rsidRDefault="00804AF0">
      <w:pPr>
        <w:pStyle w:val="Textkomente"/>
      </w:pPr>
      <w:r>
        <w:rPr>
          <w:rStyle w:val="Odkaznakoment"/>
        </w:rPr>
        <w:annotationRef/>
      </w:r>
      <w:r>
        <w:t xml:space="preserve">Odstranit? </w:t>
      </w:r>
      <w:proofErr w:type="spellStart"/>
      <w:r>
        <w:t>Nehodi</w:t>
      </w:r>
      <w:proofErr w:type="spellEnd"/>
      <w:r>
        <w:t xml:space="preserve"> </w:t>
      </w:r>
      <w:proofErr w:type="spellStart"/>
      <w:r>
        <w:t>sa</w:t>
      </w:r>
      <w:proofErr w:type="spellEnd"/>
      <w:r>
        <w:t xml:space="preserve"> to </w:t>
      </w:r>
      <w:proofErr w:type="spellStart"/>
      <w:r>
        <w:t>zatial</w:t>
      </w:r>
      <w:proofErr w:type="spellEnd"/>
      <w:r>
        <w:t xml:space="preserve"> </w:t>
      </w:r>
    </w:p>
  </w:comment>
  <w:comment w:id="340" w:author="Hoa Vu Thu" w:date="2020-01-05T13:44:00Z" w:initials="HVT">
    <w:p w14:paraId="0C89D1C0" w14:textId="77777777" w:rsidR="00804AF0" w:rsidRDefault="00804AF0" w:rsidP="00BB3AF0">
      <w:pPr>
        <w:pStyle w:val="Textkomente"/>
      </w:pPr>
      <w:r>
        <w:rPr>
          <w:rStyle w:val="Odkaznakoment"/>
        </w:rPr>
        <w:annotationRef/>
      </w:r>
      <w:proofErr w:type="spellStart"/>
      <w:r>
        <w:t>Vzorcek</w:t>
      </w:r>
      <w:proofErr w:type="spellEnd"/>
      <w:r>
        <w:t xml:space="preserve"> + popis</w:t>
      </w:r>
    </w:p>
  </w:comment>
  <w:comment w:id="341" w:author="vuthuh" w:date="2020-02-03T13:52:00Z" w:initials="v">
    <w:p w14:paraId="31AAA967" w14:textId="0F63F3B6" w:rsidR="00804AF0" w:rsidRDefault="00804AF0">
      <w:pPr>
        <w:pStyle w:val="Textkomente"/>
      </w:pPr>
      <w:r>
        <w:rPr>
          <w:rStyle w:val="Odkaznakoment"/>
        </w:rPr>
        <w:annotationRef/>
      </w:r>
      <w:r w:rsidRPr="00B40878">
        <w:t>https://medium.com/the-theory-of-everything/understanding-activation-functions-in-neural-networks-9491262884e0</w:t>
      </w:r>
    </w:p>
  </w:comment>
  <w:comment w:id="343" w:author="Hoa Vu Thu" w:date="2020-01-05T21:13:00Z" w:initials="HVT">
    <w:p w14:paraId="1E405811" w14:textId="553CF0C8" w:rsidR="00804AF0" w:rsidRDefault="00804AF0" w:rsidP="00BB3AF0">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 pros and </w:t>
      </w:r>
      <w:proofErr w:type="spellStart"/>
      <w:r>
        <w:t>cons</w:t>
      </w:r>
      <w:proofErr w:type="spellEnd"/>
      <w:r>
        <w:t xml:space="preserve">? </w:t>
      </w:r>
    </w:p>
  </w:comment>
  <w:comment w:id="342" w:author="Hoa Vu Thu" w:date="2020-01-06T11:58:00Z" w:initials="HVT">
    <w:p w14:paraId="257F4930" w14:textId="77777777" w:rsidR="00804AF0" w:rsidRDefault="00804AF0" w:rsidP="00BB3AF0">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344" w:author="vuthuh" w:date="2020-02-03T14:53:00Z" w:initials="v">
    <w:p w14:paraId="47A5F792" w14:textId="3A70E29C" w:rsidR="00804AF0" w:rsidRDefault="00804AF0">
      <w:pPr>
        <w:pStyle w:val="Textkomente"/>
      </w:pPr>
      <w:r>
        <w:rPr>
          <w:rStyle w:val="Odkaznakoment"/>
        </w:rPr>
        <w:annotationRef/>
      </w:r>
      <w:proofErr w:type="spellStart"/>
      <w:r>
        <w:t>obrázček</w:t>
      </w:r>
      <w:proofErr w:type="spellEnd"/>
      <w:r>
        <w:t xml:space="preserve"> na toto?</w:t>
      </w:r>
    </w:p>
  </w:comment>
  <w:comment w:id="345" w:author="vuthuh" w:date="2020-02-03T14:23:00Z" w:initials="v">
    <w:p w14:paraId="64AF9ED9" w14:textId="1C48DC65" w:rsidR="00804AF0" w:rsidRDefault="00804AF0">
      <w:pPr>
        <w:pStyle w:val="Textkomente"/>
      </w:pPr>
      <w:r>
        <w:rPr>
          <w:rStyle w:val="Odkaznakoment"/>
        </w:rPr>
        <w:annotationRef/>
      </w:r>
      <w:r w:rsidRPr="0000606C">
        <w:t>https://towardsdatascience.com/understanding-backpropagation-algorithm-7bb3aa2f95fd</w:t>
      </w:r>
    </w:p>
  </w:comment>
  <w:comment w:id="346" w:author="vuthuh" w:date="2020-02-03T14:50:00Z" w:initials="v">
    <w:p w14:paraId="5B70C1EB" w14:textId="1ABBA0E3" w:rsidR="00804AF0" w:rsidRDefault="00804AF0">
      <w:pPr>
        <w:pStyle w:val="Textkomente"/>
      </w:pPr>
      <w:r>
        <w:rPr>
          <w:rStyle w:val="Odkaznakoment"/>
        </w:rPr>
        <w:annotationRef/>
      </w:r>
      <w:proofErr w:type="spellStart"/>
      <w:r>
        <w:t>nejkaá</w:t>
      </w:r>
      <w:proofErr w:type="spellEnd"/>
      <w:r>
        <w:t xml:space="preserve"> matika, </w:t>
      </w:r>
      <w:proofErr w:type="spellStart"/>
      <w:r>
        <w:t>nejaké</w:t>
      </w:r>
      <w:proofErr w:type="spellEnd"/>
      <w:r>
        <w:t xml:space="preserve"> </w:t>
      </w:r>
      <w:proofErr w:type="spellStart"/>
      <w:r>
        <w:t>derivačky</w:t>
      </w:r>
      <w:proofErr w:type="spellEnd"/>
      <w:r>
        <w:t xml:space="preserve"> </w:t>
      </w:r>
    </w:p>
  </w:comment>
  <w:comment w:id="347" w:author="vuthuh" w:date="2020-02-03T14:23:00Z" w:initials="v">
    <w:p w14:paraId="02531B90" w14:textId="0BBCF59B" w:rsidR="00804AF0" w:rsidRDefault="00804AF0">
      <w:pPr>
        <w:pStyle w:val="Textkomente"/>
      </w:pPr>
      <w:r>
        <w:rPr>
          <w:rStyle w:val="Odkaznakoment"/>
        </w:rPr>
        <w:annotationRef/>
      </w:r>
      <w:r w:rsidRPr="0000606C">
        <w:t>https://medium.com/the-theory-of-everything/understanding-activation-functions-in-neural-networks-9491262884e0</w:t>
      </w:r>
    </w:p>
  </w:comment>
  <w:comment w:id="348" w:author="vuthuh" w:date="2020-02-03T13:13:00Z" w:initials="v">
    <w:p w14:paraId="3D896FD7" w14:textId="77777777" w:rsidR="00804AF0" w:rsidRDefault="00804AF0" w:rsidP="00B7335B">
      <w:pPr>
        <w:pStyle w:val="Textkomente"/>
      </w:pPr>
      <w:r>
        <w:rPr>
          <w:rStyle w:val="Odkaznakoment"/>
        </w:rPr>
        <w:annotationRef/>
      </w:r>
      <w:proofErr w:type="spellStart"/>
      <w:r>
        <w:t>priklady</w:t>
      </w:r>
      <w:proofErr w:type="spellEnd"/>
      <w:r>
        <w:t xml:space="preserve"> </w:t>
      </w:r>
    </w:p>
  </w:comment>
  <w:comment w:id="349" w:author="Hoa Vu Thu" w:date="2020-02-26T01:10:00Z" w:initials="HVT">
    <w:p w14:paraId="2A3AD0BD" w14:textId="77777777" w:rsidR="00804AF0" w:rsidRPr="00E72CDF" w:rsidRDefault="00804AF0" w:rsidP="00CF1043">
      <w:pPr>
        <w:spacing w:line="276" w:lineRule="auto"/>
        <w:jc w:val="both"/>
        <w:rPr>
          <w:lang w:val="en-US"/>
        </w:rPr>
      </w:pPr>
      <w:r>
        <w:rPr>
          <w:rStyle w:val="Odkaznakoment"/>
        </w:rPr>
        <w:annotationRef/>
      </w:r>
      <w:hyperlink r:id="rId11" w:tgtFrame="_blank" w:tooltip="Persistent link using digital object identifier" w:history="1">
        <w:r w:rsidRPr="00B85D13">
          <w:rPr>
            <w:rStyle w:val="Hypertextovodkaz"/>
            <w:color w:val="000000" w:themeColor="text1"/>
            <w:highlight w:val="yellow"/>
          </w:rPr>
          <w:t>https://doi.org/10.1016/B978-0-12-741252-8.50010-8</w:t>
        </w:r>
      </w:hyperlink>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doma</w:t>
      </w:r>
      <w:r w:rsidRPr="00B85D13">
        <w:rPr>
          <w:rStyle w:val="Odkaznakoment"/>
          <w:highlight w:val="yellow"/>
        </w:rPr>
        <w:annotationRef/>
      </w:r>
      <w:r>
        <w:t xml:space="preserve"> </w:t>
      </w:r>
    </w:p>
    <w:p w14:paraId="5B0CC4D6" w14:textId="2D669EAE" w:rsidR="00804AF0" w:rsidRDefault="00804AF0">
      <w:pPr>
        <w:pStyle w:val="Textkomente"/>
      </w:pPr>
    </w:p>
  </w:comment>
  <w:comment w:id="351" w:author="vuthuh" w:date="2020-02-03T14:58:00Z" w:initials="v">
    <w:p w14:paraId="26C74CAD" w14:textId="77777777" w:rsidR="00804AF0" w:rsidRPr="00BE3025" w:rsidRDefault="00804AF0" w:rsidP="00AF6DC1">
      <w:pPr>
        <w:spacing w:line="276" w:lineRule="auto"/>
        <w:jc w:val="both"/>
        <w:rPr>
          <w:highlight w:val="yellow"/>
          <w:lang w:val="en-US"/>
        </w:rPr>
      </w:pPr>
      <w:r>
        <w:rPr>
          <w:rStyle w:val="Odkaznakoment"/>
        </w:rPr>
        <w:annotationRef/>
      </w:r>
      <w:hyperlink r:id="rId12" w:history="1">
        <w:r w:rsidRPr="00BE3025">
          <w:rPr>
            <w:rStyle w:val="Hypertextovodkaz"/>
            <w:highlight w:val="yellow"/>
            <w:lang w:val="en-US"/>
          </w:rPr>
          <w:t>http://ruder.io/a-review-of-the-recent-history-of-nlp/</w:t>
        </w:r>
      </w:hyperlink>
    </w:p>
    <w:p w14:paraId="0E2D5BCD" w14:textId="77777777" w:rsidR="00804AF0" w:rsidRDefault="00804AF0">
      <w:pPr>
        <w:pStyle w:val="Textkomente"/>
      </w:pPr>
    </w:p>
    <w:p w14:paraId="031E91E6" w14:textId="77777777" w:rsidR="00804AF0" w:rsidRPr="00BE3025" w:rsidRDefault="00804AF0" w:rsidP="00AF6DC1">
      <w:pPr>
        <w:spacing w:line="276" w:lineRule="auto"/>
        <w:jc w:val="both"/>
        <w:rPr>
          <w:highlight w:val="yellow"/>
          <w:lang w:val="en-US"/>
        </w:rPr>
      </w:pPr>
      <w:r w:rsidRPr="00BE3025">
        <w:rPr>
          <w:highlight w:val="yellow"/>
          <w:lang w:val="en-US"/>
        </w:rPr>
        <w:t>Distributed word representation = word vectors</w:t>
      </w:r>
      <w:r w:rsidRPr="00BE3025">
        <w:rPr>
          <w:rStyle w:val="Odkaznakoment"/>
          <w:highlight w:val="yellow"/>
        </w:rPr>
        <w:annotationRef/>
      </w:r>
    </w:p>
    <w:p w14:paraId="46148D06" w14:textId="5CC50A6A" w:rsidR="00804AF0" w:rsidRDefault="00804AF0">
      <w:pPr>
        <w:pStyle w:val="Textkomente"/>
      </w:pPr>
    </w:p>
  </w:comment>
  <w:comment w:id="353" w:author="vuthuh" w:date="2020-02-03T12:34:00Z" w:initials="v">
    <w:p w14:paraId="27B232CA" w14:textId="714006A9" w:rsidR="00804AF0" w:rsidRDefault="00804AF0">
      <w:pPr>
        <w:pStyle w:val="Textkomente"/>
      </w:pPr>
      <w:r>
        <w:rPr>
          <w:rStyle w:val="Odkaznakoment"/>
        </w:rPr>
        <w:annotationRef/>
      </w:r>
      <w:r>
        <w:t xml:space="preserve">popis jako funguje, BPTT + </w:t>
      </w:r>
      <w:proofErr w:type="spellStart"/>
      <w:r>
        <w:t>truncated</w:t>
      </w:r>
      <w:proofErr w:type="spellEnd"/>
      <w:r>
        <w:t xml:space="preserve"> BPTT</w:t>
      </w:r>
      <w:r>
        <w:br/>
      </w:r>
      <w:proofErr w:type="spellStart"/>
      <w:r>
        <w:t>vanishing</w:t>
      </w:r>
      <w:proofErr w:type="spellEnd"/>
      <w:r>
        <w:t xml:space="preserve"> + </w:t>
      </w:r>
      <w:proofErr w:type="spellStart"/>
      <w:r>
        <w:t>exploding</w:t>
      </w:r>
      <w:proofErr w:type="spellEnd"/>
      <w:r>
        <w:t xml:space="preserve"> gradient  </w:t>
      </w:r>
    </w:p>
  </w:comment>
  <w:comment w:id="354" w:author="Hoa Vu Thu" w:date="2020-02-14T10:33:00Z" w:initials="HVT">
    <w:p w14:paraId="484FB3E0" w14:textId="77777777" w:rsidR="00804AF0" w:rsidRDefault="00804AF0">
      <w:pPr>
        <w:pStyle w:val="Textkomente"/>
      </w:pPr>
      <w:r>
        <w:rPr>
          <w:rStyle w:val="Odkaznakoment"/>
        </w:rPr>
        <w:annotationRef/>
      </w:r>
      <w:proofErr w:type="spellStart"/>
      <w:r>
        <w:t>vanishing</w:t>
      </w:r>
      <w:proofErr w:type="spellEnd"/>
      <w:r>
        <w:t xml:space="preserve"> </w:t>
      </w:r>
      <w:proofErr w:type="spellStart"/>
      <w:r>
        <w:t>exploding</w:t>
      </w:r>
      <w:proofErr w:type="spellEnd"/>
      <w:r>
        <w:t xml:space="preserve"> gradient</w:t>
      </w:r>
    </w:p>
    <w:p w14:paraId="037F6CF8" w14:textId="77777777" w:rsidR="00804AF0" w:rsidRDefault="00804AF0">
      <w:pPr>
        <w:pStyle w:val="Textkomente"/>
      </w:pPr>
      <w:proofErr w:type="spellStart"/>
      <w:r>
        <w:t>types</w:t>
      </w:r>
      <w:proofErr w:type="spellEnd"/>
      <w:r>
        <w:t xml:space="preserve"> </w:t>
      </w:r>
    </w:p>
    <w:p w14:paraId="342622BC" w14:textId="5B2A5EB0" w:rsidR="00804AF0" w:rsidRDefault="00804AF0">
      <w:pPr>
        <w:pStyle w:val="Textkomente"/>
      </w:pPr>
    </w:p>
  </w:comment>
  <w:comment w:id="355" w:author="vuthuh" w:date="2020-02-03T12:32:00Z" w:initials="v">
    <w:p w14:paraId="20125E05" w14:textId="4EDA3CAB" w:rsidR="00804AF0" w:rsidRDefault="00804AF0">
      <w:pPr>
        <w:pStyle w:val="Textkomente"/>
      </w:pPr>
      <w:r>
        <w:rPr>
          <w:rStyle w:val="Odkaznakoment"/>
        </w:rPr>
        <w:annotationRef/>
      </w:r>
      <w:proofErr w:type="spellStart"/>
      <w:r>
        <w:t>vzorcek</w:t>
      </w:r>
      <w:proofErr w:type="spellEnd"/>
      <w:r>
        <w:t xml:space="preserve"> + popis</w:t>
      </w:r>
    </w:p>
  </w:comment>
  <w:comment w:id="356" w:author="vuthuh" w:date="2020-02-03T14:21:00Z" w:initials="v">
    <w:p w14:paraId="6A20B010" w14:textId="79AF3E07" w:rsidR="00804AF0" w:rsidRDefault="00804AF0">
      <w:pPr>
        <w:pStyle w:val="Textkomente"/>
      </w:pPr>
      <w:r>
        <w:rPr>
          <w:rStyle w:val="Odkaznakoment"/>
        </w:rPr>
        <w:annotationRef/>
      </w:r>
      <w:hyperlink r:id="rId13" w:history="1">
        <w:r w:rsidRPr="00F9505F">
          <w:rPr>
            <w:rStyle w:val="Hypertextovodkaz"/>
          </w:rPr>
          <w:t>https://pathmind.com/wiki/lstm</w:t>
        </w:r>
      </w:hyperlink>
    </w:p>
    <w:p w14:paraId="33FBE907" w14:textId="77777777" w:rsidR="00804AF0" w:rsidRDefault="00804AF0">
      <w:pPr>
        <w:pStyle w:val="Textkomente"/>
      </w:pPr>
    </w:p>
    <w:p w14:paraId="05105089" w14:textId="59D983B0" w:rsidR="00804AF0" w:rsidRDefault="00804AF0">
      <w:pPr>
        <w:pStyle w:val="Textkomente"/>
      </w:pPr>
      <w:r w:rsidRPr="0078756A">
        <w:t>https://www.isca-speech.org/archive/archive_papers/interspeech_2010/i10_1045.pdf</w:t>
      </w:r>
    </w:p>
  </w:comment>
  <w:comment w:id="357" w:author="Hoa Vu Thu" w:date="2020-02-14T00:10:00Z" w:initials="HVT">
    <w:p w14:paraId="42375937" w14:textId="065D4A1A" w:rsidR="00804AF0" w:rsidRDefault="00804AF0">
      <w:pPr>
        <w:pStyle w:val="Textkomente"/>
      </w:pPr>
      <w:r>
        <w:rPr>
          <w:rStyle w:val="Odkaznakoment"/>
        </w:rPr>
        <w:annotationRef/>
      </w:r>
      <w:proofErr w:type="spellStart"/>
      <w:r>
        <w:t>rozpisat</w:t>
      </w:r>
      <w:proofErr w:type="spellEnd"/>
      <w:r>
        <w:t xml:space="preserve"> </w:t>
      </w:r>
      <w:proofErr w:type="spellStart"/>
      <w:r>
        <w:t>este</w:t>
      </w:r>
      <w:proofErr w:type="spellEnd"/>
    </w:p>
  </w:comment>
  <w:comment w:id="361" w:author="Hoa Vu Thu" w:date="2020-01-06T12:40:00Z" w:initials="HVT">
    <w:p w14:paraId="5E60571C" w14:textId="77777777" w:rsidR="00804AF0" w:rsidRDefault="00804AF0" w:rsidP="00BB3AF0">
      <w:pPr>
        <w:pStyle w:val="Textkomente"/>
      </w:pPr>
      <w:r>
        <w:rPr>
          <w:rStyle w:val="Odkaznakoment"/>
        </w:rPr>
        <w:annotationRef/>
      </w:r>
      <w:r w:rsidRPr="00BE3025">
        <w:rPr>
          <w:lang w:val="en-US"/>
        </w:rPr>
        <w:t>http://www.lrec-conf.org/proceedings/lrec2018/pdf/627.pdf</w:t>
      </w:r>
    </w:p>
  </w:comment>
  <w:comment w:id="364" w:author="Hoa Vu Thu" w:date="2020-01-06T15:56:00Z" w:initials="HVT">
    <w:p w14:paraId="30FAB925" w14:textId="77777777" w:rsidR="00804AF0" w:rsidRDefault="00804AF0" w:rsidP="00BB3AF0">
      <w:pPr>
        <w:spacing w:line="276" w:lineRule="auto"/>
        <w:jc w:val="both"/>
        <w:rPr>
          <w:lang w:val="en-US"/>
        </w:rPr>
      </w:pPr>
      <w:r>
        <w:rPr>
          <w:rStyle w:val="Odkaznakoment"/>
        </w:rPr>
        <w:annotationRef/>
      </w:r>
      <w:r w:rsidRPr="00157E1E">
        <w:rPr>
          <w:lang w:val="en-US"/>
        </w:rPr>
        <w:t>http://ruder.io/word-embeddings-1/index.html</w:t>
      </w:r>
    </w:p>
    <w:p w14:paraId="1D9D9078" w14:textId="77777777" w:rsidR="00804AF0" w:rsidRDefault="00804AF0" w:rsidP="00BB3AF0">
      <w:pPr>
        <w:pStyle w:val="Textkomente"/>
      </w:pPr>
    </w:p>
  </w:comment>
  <w:comment w:id="365" w:author="Hoa Vu Thu" w:date="2020-01-06T15:01:00Z" w:initials="HVT">
    <w:p w14:paraId="40BBFEC5" w14:textId="77777777" w:rsidR="00804AF0" w:rsidRDefault="00804AF0" w:rsidP="00BB3AF0">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366" w:author="Hoa Vu Thu" w:date="2020-01-06T15:03:00Z" w:initials="HVT">
    <w:p w14:paraId="0729A7BB" w14:textId="77777777" w:rsidR="00804AF0" w:rsidRDefault="00804AF0" w:rsidP="00BB3AF0">
      <w:pPr>
        <w:pStyle w:val="Textkomente"/>
      </w:pPr>
      <w:r>
        <w:rPr>
          <w:rStyle w:val="Odkaznakoment"/>
        </w:rPr>
        <w:annotationRef/>
      </w:r>
      <w:proofErr w:type="spellStart"/>
      <w:r>
        <w:t>popisat</w:t>
      </w:r>
      <w:proofErr w:type="spellEnd"/>
      <w:r>
        <w:t xml:space="preserve"> v NN </w:t>
      </w:r>
    </w:p>
  </w:comment>
  <w:comment w:id="367" w:author="vuthuh" w:date="2019-08-06T09:26:00Z" w:initials="v">
    <w:p w14:paraId="64147471" w14:textId="77777777" w:rsidR="00804AF0" w:rsidRDefault="00804AF0" w:rsidP="00BB3AF0">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368" w:author="Hoa Vu Thu" w:date="2020-01-06T15:07:00Z" w:initials="HVT">
    <w:p w14:paraId="7FC40623" w14:textId="77777777" w:rsidR="00804AF0" w:rsidRDefault="00804AF0" w:rsidP="00BB3AF0">
      <w:pPr>
        <w:pStyle w:val="Textkomente"/>
      </w:pPr>
      <w:r>
        <w:rPr>
          <w:rStyle w:val="Odkaznakoment"/>
        </w:rPr>
        <w:annotationRef/>
      </w:r>
      <w:proofErr w:type="spellStart"/>
      <w:r>
        <w:t>popisat</w:t>
      </w:r>
      <w:proofErr w:type="spellEnd"/>
    </w:p>
  </w:comment>
  <w:comment w:id="369" w:author="Hoa Vu Thu" w:date="2020-01-06T15:06:00Z" w:initials="HVT">
    <w:p w14:paraId="1E2C6CEB" w14:textId="77777777" w:rsidR="00804AF0" w:rsidRDefault="00804AF0" w:rsidP="00BB3AF0">
      <w:pPr>
        <w:pStyle w:val="Textkomente"/>
      </w:pPr>
      <w:r>
        <w:rPr>
          <w:rStyle w:val="Odkaznakoment"/>
        </w:rPr>
        <w:annotationRef/>
      </w:r>
      <w:proofErr w:type="spellStart"/>
      <w:r>
        <w:t>popisat</w:t>
      </w:r>
      <w:proofErr w:type="spellEnd"/>
    </w:p>
  </w:comment>
  <w:comment w:id="370" w:author="Hoa Vu Thu" w:date="2020-01-06T15:30:00Z" w:initials="HVT">
    <w:p w14:paraId="295B451F" w14:textId="77777777" w:rsidR="00804AF0" w:rsidRDefault="00804AF0" w:rsidP="00BB3AF0">
      <w:pPr>
        <w:pStyle w:val="Textkomente"/>
      </w:pPr>
      <w:r>
        <w:t xml:space="preserve">+ </w:t>
      </w:r>
      <w:r>
        <w:rPr>
          <w:rStyle w:val="Odkaznakoment"/>
        </w:rPr>
        <w:annotationRef/>
      </w:r>
      <w:r>
        <w:t xml:space="preserve">aritmetika </w:t>
      </w:r>
    </w:p>
  </w:comment>
  <w:comment w:id="372" w:author="Hoa Vu Thu" w:date="2020-01-06T15:12:00Z" w:initials="HVT">
    <w:p w14:paraId="2D777042" w14:textId="77777777" w:rsidR="00804AF0" w:rsidRDefault="00804AF0" w:rsidP="00BB3AF0">
      <w:pPr>
        <w:pStyle w:val="Textkomente"/>
      </w:pPr>
      <w:r>
        <w:rPr>
          <w:rStyle w:val="Odkaznakoment"/>
        </w:rPr>
        <w:annotationRef/>
      </w:r>
      <w:hyperlink r:id="rId14" w:history="1">
        <w:r w:rsidRPr="005501A4">
          <w:rPr>
            <w:rStyle w:val="Hypertextovodkaz"/>
            <w:rFonts w:cs="Times New Roman"/>
            <w:szCs w:val="24"/>
            <w:lang w:val="en-US"/>
          </w:rPr>
          <w:t>https://arxiv.org/pdf/1301.3781.pdf</w:t>
        </w:r>
      </w:hyperlink>
    </w:p>
  </w:comment>
  <w:comment w:id="374" w:author="Hoa Vu Thu" w:date="2020-01-06T15:11:00Z" w:initials="HVT">
    <w:p w14:paraId="5A1A5E14" w14:textId="77777777" w:rsidR="00804AF0" w:rsidRDefault="00804AF0" w:rsidP="00BB3AF0">
      <w:pPr>
        <w:pStyle w:val="Textkomente"/>
      </w:pPr>
      <w:r>
        <w:rPr>
          <w:rStyle w:val="Odkaznakoment"/>
        </w:rPr>
        <w:annotationRef/>
      </w:r>
      <w:proofErr w:type="spellStart"/>
      <w:r>
        <w:t>prepisat</w:t>
      </w:r>
      <w:proofErr w:type="spellEnd"/>
      <w:r>
        <w:t xml:space="preserve"> </w:t>
      </w:r>
    </w:p>
  </w:comment>
  <w:comment w:id="376" w:author="Hoa Vu Thu" w:date="2020-01-06T15:16:00Z" w:initials="HVT">
    <w:p w14:paraId="409817C2" w14:textId="77777777" w:rsidR="00804AF0" w:rsidRDefault="00804AF0" w:rsidP="00BB3AF0">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377" w:author="Hoa Vu Thu" w:date="2020-01-06T15:20:00Z" w:initials="HVT">
    <w:p w14:paraId="25D435EF" w14:textId="77777777" w:rsidR="00804AF0" w:rsidRDefault="00804AF0" w:rsidP="00BB3AF0">
      <w:pPr>
        <w:pStyle w:val="Textkomente"/>
      </w:pPr>
      <w:r>
        <w:rPr>
          <w:rStyle w:val="Odkaznakoment"/>
        </w:rPr>
        <w:annotationRef/>
      </w:r>
      <w:proofErr w:type="spellStart"/>
      <w:r>
        <w:t>vzorcek</w:t>
      </w:r>
      <w:proofErr w:type="spellEnd"/>
      <w:r>
        <w:t xml:space="preserve"> + popis</w:t>
      </w:r>
    </w:p>
  </w:comment>
  <w:comment w:id="378" w:author="Hoa Vu Thu" w:date="2020-01-06T15:23:00Z" w:initials="HVT">
    <w:p w14:paraId="5925DE1A" w14:textId="77777777" w:rsidR="00804AF0" w:rsidRDefault="00804AF0" w:rsidP="00BB3AF0">
      <w:pPr>
        <w:pStyle w:val="Textkomente"/>
      </w:pPr>
      <w:r>
        <w:rPr>
          <w:rStyle w:val="Odkaznakoment"/>
        </w:rPr>
        <w:annotationRef/>
      </w:r>
      <w:proofErr w:type="spellStart"/>
      <w:r>
        <w:t>vyorcek</w:t>
      </w:r>
      <w:proofErr w:type="spellEnd"/>
      <w:r>
        <w:t xml:space="preserve"> + popis </w:t>
      </w:r>
    </w:p>
  </w:comment>
  <w:comment w:id="380" w:author="Hoa Vu Thu" w:date="2020-01-06T17:00:00Z" w:initials="HVT">
    <w:p w14:paraId="1CC661D7" w14:textId="77777777" w:rsidR="00804AF0" w:rsidRDefault="00804AF0" w:rsidP="00BB3AF0">
      <w:pPr>
        <w:pStyle w:val="Textkomente"/>
      </w:pPr>
      <w:r>
        <w:rPr>
          <w:rStyle w:val="Odkaznakoment"/>
        </w:rPr>
        <w:annotationRef/>
      </w:r>
      <w:proofErr w:type="spellStart"/>
      <w:r>
        <w:t>vyorcek</w:t>
      </w:r>
      <w:proofErr w:type="spellEnd"/>
      <w:r>
        <w:t xml:space="preserve"> + popis </w:t>
      </w:r>
    </w:p>
  </w:comment>
  <w:comment w:id="383" w:author="Hoa Vu Thu" w:date="2019-08-18T23:26:00Z" w:initials="HVT">
    <w:p w14:paraId="01A43925" w14:textId="77777777" w:rsidR="00804AF0" w:rsidRDefault="00804AF0" w:rsidP="00BB3AF0">
      <w:pPr>
        <w:pStyle w:val="Textkomente"/>
      </w:pPr>
      <w:r>
        <w:rPr>
          <w:rStyle w:val="Odkaznakoment"/>
        </w:rPr>
        <w:annotationRef/>
      </w:r>
      <w:hyperlink r:id="rId15" w:history="1">
        <w:r>
          <w:rPr>
            <w:rStyle w:val="Hypertextovodkaz"/>
          </w:rPr>
          <w:t>https://nlp.stanford.edu/pubs/glove.pdf</w:t>
        </w:r>
      </w:hyperlink>
    </w:p>
    <w:p w14:paraId="1430F139" w14:textId="77777777" w:rsidR="00804AF0" w:rsidRDefault="00804AF0" w:rsidP="00BB3AF0">
      <w:pPr>
        <w:pStyle w:val="Textkomente"/>
      </w:pPr>
    </w:p>
    <w:p w14:paraId="34A2D4B3" w14:textId="77777777" w:rsidR="00804AF0" w:rsidRDefault="00804AF0" w:rsidP="00BB3AF0">
      <w:pPr>
        <w:pStyle w:val="Textkomente"/>
      </w:pPr>
      <w:hyperlink r:id="rId16" w:history="1">
        <w:r>
          <w:rPr>
            <w:rStyle w:val="Hypertextovodkaz"/>
          </w:rPr>
          <w:t>https://nlp.stanford.edu/projects/glove/</w:t>
        </w:r>
      </w:hyperlink>
    </w:p>
  </w:comment>
  <w:comment w:id="384" w:author="vuthuh" w:date="2020-02-03T15:16:00Z" w:initials="v">
    <w:p w14:paraId="1272F407" w14:textId="3BB0E200" w:rsidR="00804AF0" w:rsidRDefault="00804AF0">
      <w:pPr>
        <w:pStyle w:val="Textkomente"/>
      </w:pPr>
      <w:r>
        <w:rPr>
          <w:rStyle w:val="Odkaznakoment"/>
        </w:rPr>
        <w:annotationRef/>
      </w:r>
      <w:r>
        <w:t xml:space="preserve">nechať? </w:t>
      </w:r>
      <w:proofErr w:type="spellStart"/>
      <w:r>
        <w:t>Nepoužívam</w:t>
      </w:r>
      <w:proofErr w:type="spellEnd"/>
      <w:r>
        <w:t xml:space="preserve"> to </w:t>
      </w:r>
    </w:p>
  </w:comment>
  <w:comment w:id="388" w:author="Hoa Vu Thu" w:date="2020-01-06T18:25:00Z" w:initials="HVT">
    <w:p w14:paraId="65C6B6D2" w14:textId="77777777" w:rsidR="00804AF0" w:rsidRDefault="00804AF0" w:rsidP="00BB3AF0">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394" w:author="vuthuh" w:date="2019-08-13T14:07:00Z" w:initials="v">
    <w:p w14:paraId="13608C0B" w14:textId="77777777" w:rsidR="00804AF0" w:rsidRDefault="00804AF0" w:rsidP="00BB3AF0">
      <w:pPr>
        <w:pStyle w:val="Textkomente"/>
      </w:pPr>
      <w:r>
        <w:rPr>
          <w:rStyle w:val="Odkaznakoment"/>
        </w:rPr>
        <w:annotationRef/>
      </w:r>
      <w:hyperlink r:id="rId17" w:history="1">
        <w:r w:rsidRPr="003C42BC">
          <w:rPr>
            <w:rStyle w:val="Hypertextovodkaz"/>
          </w:rPr>
          <w:t>https://engineering.fb.com/ml-applications/fair-open-sources-fasttext/</w:t>
        </w:r>
      </w:hyperlink>
    </w:p>
    <w:p w14:paraId="79E93372" w14:textId="77777777" w:rsidR="00804AF0" w:rsidRDefault="00804AF0" w:rsidP="00BB3AF0">
      <w:pPr>
        <w:pStyle w:val="Textkomente"/>
      </w:pPr>
    </w:p>
    <w:p w14:paraId="02679820" w14:textId="77777777" w:rsidR="00804AF0" w:rsidRDefault="00804AF0" w:rsidP="00BB3AF0">
      <w:pPr>
        <w:pStyle w:val="Textkomente"/>
      </w:pPr>
      <w:hyperlink r:id="rId18" w:history="1">
        <w:r w:rsidRPr="003C42BC">
          <w:rPr>
            <w:rStyle w:val="Hypertextovodkaz"/>
          </w:rPr>
          <w:t>https://arxiv.org/pdf/1607.04606.pdf</w:t>
        </w:r>
      </w:hyperlink>
    </w:p>
    <w:p w14:paraId="5B43B2E7" w14:textId="77777777" w:rsidR="00804AF0" w:rsidRDefault="00804AF0" w:rsidP="00BB3AF0">
      <w:pPr>
        <w:pStyle w:val="Textkomente"/>
      </w:pPr>
    </w:p>
    <w:p w14:paraId="4F33395C" w14:textId="77777777" w:rsidR="00804AF0" w:rsidRDefault="00804AF0" w:rsidP="00BB3AF0">
      <w:pPr>
        <w:pStyle w:val="Textkomente"/>
      </w:pPr>
    </w:p>
  </w:comment>
  <w:comment w:id="392" w:author="Hoa Vu Thu" w:date="2020-01-06T18:26:00Z" w:initials="HVT">
    <w:p w14:paraId="7B2C6F69" w14:textId="77777777" w:rsidR="00804AF0" w:rsidRDefault="00804AF0" w:rsidP="00BB3AF0">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393" w:author="Hoa Vu Thu" w:date="2019-08-18T23:57:00Z" w:initials="HVT">
    <w:p w14:paraId="72BB0C0C" w14:textId="77777777" w:rsidR="00804AF0" w:rsidRDefault="00804AF0" w:rsidP="00BB3AF0">
      <w:pPr>
        <w:pStyle w:val="Textkomente"/>
      </w:pPr>
      <w:r>
        <w:rPr>
          <w:rStyle w:val="Odkaznakoment"/>
        </w:rPr>
        <w:annotationRef/>
      </w:r>
      <w:hyperlink r:id="rId19" w:history="1">
        <w:r>
          <w:rPr>
            <w:rStyle w:val="Hypertextovodkaz"/>
          </w:rPr>
          <w:t>https://arxiv.org/pdf/1607.04606.pdf</w:t>
        </w:r>
      </w:hyperlink>
    </w:p>
    <w:p w14:paraId="0CCA20C6" w14:textId="77777777" w:rsidR="00804AF0" w:rsidRDefault="00804AF0" w:rsidP="00BB3AF0">
      <w:pPr>
        <w:pStyle w:val="Textkomente"/>
      </w:pPr>
    </w:p>
    <w:p w14:paraId="4157FB82" w14:textId="77777777" w:rsidR="00804AF0" w:rsidRDefault="00804AF0" w:rsidP="00BB3AF0">
      <w:pPr>
        <w:pStyle w:val="Textkomente"/>
      </w:pPr>
      <w:hyperlink r:id="rId20" w:history="1">
        <w:r>
          <w:rPr>
            <w:rStyle w:val="Hypertextovodkaz"/>
          </w:rPr>
          <w:t>https://github.com/facebookresearch/fastText</w:t>
        </w:r>
      </w:hyperlink>
    </w:p>
  </w:comment>
  <w:comment w:id="398" w:author="Hoa Vu Thu" w:date="2020-02-14T14:46:00Z" w:initials="HVT">
    <w:p w14:paraId="15CF0130" w14:textId="1FAA0142" w:rsidR="00804AF0" w:rsidRDefault="00804AF0">
      <w:pPr>
        <w:pStyle w:val="Textkomente"/>
      </w:pPr>
      <w:r>
        <w:rPr>
          <w:rStyle w:val="Odkaznakoment"/>
        </w:rPr>
        <w:annotationRef/>
      </w:r>
      <w:proofErr w:type="spellStart"/>
      <w:r>
        <w:t>vizualizacia</w:t>
      </w:r>
      <w:proofErr w:type="spellEnd"/>
      <w:r>
        <w:t xml:space="preserve"> </w:t>
      </w:r>
      <w:proofErr w:type="spellStart"/>
      <w:r>
        <w:t>popisat</w:t>
      </w:r>
      <w:proofErr w:type="spellEnd"/>
    </w:p>
  </w:comment>
  <w:comment w:id="405" w:author="Hoa Vu Thu" w:date="2020-01-03T19:11:00Z" w:initials="HVT">
    <w:p w14:paraId="2BD22726" w14:textId="77777777" w:rsidR="00804AF0" w:rsidRDefault="00804AF0" w:rsidP="00D94C77">
      <w:pPr>
        <w:pStyle w:val="Textkomente"/>
      </w:pPr>
      <w:r>
        <w:rPr>
          <w:rStyle w:val="Odkaznakoment"/>
        </w:rPr>
        <w:annotationRef/>
      </w:r>
      <w:r>
        <w:t>MALSTM doc2vec</w:t>
      </w:r>
    </w:p>
  </w:comment>
  <w:comment w:id="425" w:author="Hoa Vu Thu" w:date="2020-03-19T09:15:00Z" w:initials="HVT">
    <w:p w14:paraId="779519AD" w14:textId="624D85E3" w:rsidR="00804AF0" w:rsidRDefault="00804AF0">
      <w:pPr>
        <w:pStyle w:val="Textkomente"/>
      </w:pPr>
      <w:r>
        <w:rPr>
          <w:rStyle w:val="Odkaznakoment"/>
        </w:rPr>
        <w:annotationRef/>
      </w:r>
      <w:proofErr w:type="spellStart"/>
      <w:r>
        <w:t>clankz</w:t>
      </w:r>
      <w:proofErr w:type="spellEnd"/>
      <w:r>
        <w:t xml:space="preserve"> </w:t>
      </w:r>
    </w:p>
  </w:comment>
  <w:comment w:id="436" w:author="Hoa Vu Thu" w:date="2020-03-19T22:32:00Z" w:initials="HVT">
    <w:p w14:paraId="25B54F58" w14:textId="0E5D9A86" w:rsidR="00804AF0" w:rsidRDefault="00804AF0">
      <w:pPr>
        <w:pStyle w:val="Textkomente"/>
      </w:pPr>
      <w:r>
        <w:rPr>
          <w:rStyle w:val="Odkaznakoment"/>
        </w:rPr>
        <w:annotationRef/>
      </w:r>
      <w:proofErr w:type="spellStart"/>
      <w:r>
        <w:t>obrazok</w:t>
      </w:r>
      <w:proofErr w:type="spellEnd"/>
      <w:r>
        <w:t xml:space="preserve"> </w:t>
      </w:r>
    </w:p>
  </w:comment>
  <w:comment w:id="469" w:author="Hoa Vu Thu" w:date="2020-02-14T12:08:00Z" w:initials="HVT">
    <w:p w14:paraId="198B00D1" w14:textId="77777777" w:rsidR="00804AF0" w:rsidRDefault="00804AF0">
      <w:pPr>
        <w:pStyle w:val="Textkomente"/>
        <w:rPr>
          <w:rFonts w:ascii="Georgia" w:hAnsi="Georgia"/>
          <w:color w:val="333333"/>
          <w:spacing w:val="2"/>
          <w:sz w:val="26"/>
          <w:szCs w:val="26"/>
          <w:shd w:val="clear" w:color="auto" w:fill="FFFFFF"/>
        </w:rPr>
      </w:pPr>
      <w:r>
        <w:rPr>
          <w:rStyle w:val="Odkaznakoment"/>
        </w:rPr>
        <w:annotationRef/>
      </w:r>
      <w:proofErr w:type="spellStart"/>
      <w:r>
        <w:rPr>
          <w:rFonts w:ascii="Georgia" w:hAnsi="Georgia"/>
          <w:color w:val="333333"/>
          <w:spacing w:val="2"/>
          <w:sz w:val="26"/>
          <w:szCs w:val="26"/>
          <w:shd w:val="clear" w:color="auto" w:fill="FFFFFF"/>
        </w:rPr>
        <w:t>This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method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uses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word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embedding</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vectors</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create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embedded</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matrices</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which</w:t>
      </w:r>
      <w:proofErr w:type="spellEnd"/>
      <w:r>
        <w:rPr>
          <w:rFonts w:ascii="Georgia" w:hAnsi="Georgia"/>
          <w:color w:val="333333"/>
          <w:spacing w:val="2"/>
          <w:sz w:val="26"/>
          <w:szCs w:val="26"/>
          <w:shd w:val="clear" w:color="auto" w:fill="FFFFFF"/>
        </w:rPr>
        <w:t xml:space="preserve"> are </w:t>
      </w:r>
      <w:proofErr w:type="spellStart"/>
      <w:r>
        <w:rPr>
          <w:rFonts w:ascii="Georgia" w:hAnsi="Georgia"/>
          <w:color w:val="333333"/>
          <w:spacing w:val="2"/>
          <w:sz w:val="26"/>
          <w:szCs w:val="26"/>
          <w:shd w:val="clear" w:color="auto" w:fill="FFFFFF"/>
        </w:rPr>
        <w:t>fed</w:t>
      </w:r>
      <w:proofErr w:type="spellEnd"/>
      <w:r>
        <w:rPr>
          <w:rFonts w:ascii="Georgia" w:hAnsi="Georgia"/>
          <w:color w:val="333333"/>
          <w:spacing w:val="2"/>
          <w:sz w:val="26"/>
          <w:szCs w:val="26"/>
          <w:shd w:val="clear" w:color="auto" w:fill="FFFFFF"/>
        </w:rPr>
        <w:t xml:space="preserve"> to LSTM and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function</w:t>
      </w:r>
      <w:proofErr w:type="spellEnd"/>
      <w:r>
        <w:rPr>
          <w:rFonts w:ascii="Georgia" w:hAnsi="Georgia"/>
          <w:color w:val="333333"/>
          <w:spacing w:val="2"/>
          <w:sz w:val="26"/>
          <w:szCs w:val="26"/>
          <w:shd w:val="clear" w:color="auto" w:fill="FFFFFF"/>
        </w:rPr>
        <w:t xml:space="preserve"> to </w:t>
      </w:r>
      <w:proofErr w:type="spellStart"/>
      <w:r>
        <w:rPr>
          <w:rFonts w:ascii="Georgia" w:hAnsi="Georgia"/>
          <w:color w:val="333333"/>
          <w:spacing w:val="2"/>
          <w:sz w:val="26"/>
          <w:szCs w:val="26"/>
          <w:shd w:val="clear" w:color="auto" w:fill="FFFFFF"/>
        </w:rPr>
        <w:t>get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result</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of</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the</w:t>
      </w:r>
      <w:proofErr w:type="spellEnd"/>
      <w:r>
        <w:rPr>
          <w:rFonts w:ascii="Georgia" w:hAnsi="Georgia"/>
          <w:color w:val="333333"/>
          <w:spacing w:val="2"/>
          <w:sz w:val="26"/>
          <w:szCs w:val="26"/>
          <w:shd w:val="clear" w:color="auto" w:fill="FFFFFF"/>
        </w:rPr>
        <w:t xml:space="preserve"> </w:t>
      </w:r>
      <w:proofErr w:type="spellStart"/>
      <w:r>
        <w:rPr>
          <w:rFonts w:ascii="Georgia" w:hAnsi="Georgia"/>
          <w:color w:val="333333"/>
          <w:spacing w:val="2"/>
          <w:sz w:val="26"/>
          <w:szCs w:val="26"/>
          <w:shd w:val="clear" w:color="auto" w:fill="FFFFFF"/>
        </w:rPr>
        <w:t>similarity</w:t>
      </w:r>
      <w:proofErr w:type="spellEnd"/>
      <w:r>
        <w:rPr>
          <w:rFonts w:ascii="Georgia" w:hAnsi="Georgia"/>
          <w:color w:val="333333"/>
          <w:spacing w:val="2"/>
          <w:sz w:val="26"/>
          <w:szCs w:val="26"/>
          <w:shd w:val="clear" w:color="auto" w:fill="FFFFFF"/>
        </w:rPr>
        <w:t> </w:t>
      </w:r>
    </w:p>
    <w:p w14:paraId="22E6DFBB" w14:textId="77777777" w:rsidR="00804AF0" w:rsidRDefault="00804AF0">
      <w:pPr>
        <w:pStyle w:val="Textkomente"/>
        <w:rPr>
          <w:rFonts w:ascii="Georgia" w:hAnsi="Georgia"/>
          <w:color w:val="333333"/>
          <w:spacing w:val="2"/>
          <w:sz w:val="26"/>
          <w:szCs w:val="26"/>
          <w:shd w:val="clear" w:color="auto" w:fill="FFFFFF"/>
        </w:rPr>
      </w:pPr>
    </w:p>
    <w:p w14:paraId="2953DF97" w14:textId="68AEBF42" w:rsidR="00804AF0" w:rsidRDefault="00804AF0">
      <w:pPr>
        <w:pStyle w:val="Textkomente"/>
      </w:pPr>
      <w:hyperlink r:id="rId21" w:history="1">
        <w:r>
          <w:rPr>
            <w:rStyle w:val="Hypertextovodkaz"/>
          </w:rPr>
          <w:t>https://www.researchgate.net/publication/322795663_DataStories_at_SemEval-2017_Task_6_Siamese_LSTM_with_Attention_for_Humorous_Text_Comparison</w:t>
        </w:r>
      </w:hyperlink>
    </w:p>
  </w:comment>
  <w:comment w:id="473" w:author="Komenda Martin RNDr. Ph.D." w:date="2020-01-12T10:48:00Z" w:initials="KMRP">
    <w:p w14:paraId="3303E99A" w14:textId="77777777" w:rsidR="00804AF0" w:rsidRDefault="00804AF0" w:rsidP="00825969">
      <w:pPr>
        <w:pStyle w:val="Textkomente"/>
      </w:pPr>
      <w:r>
        <w:rPr>
          <w:rStyle w:val="Odkaznakoment"/>
        </w:rPr>
        <w:annotationRef/>
      </w:r>
      <w:r>
        <w:t xml:space="preserve">Prohodil bych technologie a NLP. </w:t>
      </w:r>
      <w:proofErr w:type="spellStart"/>
      <w:r>
        <w:t>Nejdrive</w:t>
      </w:r>
      <w:proofErr w:type="spellEnd"/>
      <w:r>
        <w:t xml:space="preserve"> metodika CRISP-DM, pak algoritmy a nakonec </w:t>
      </w:r>
      <w:proofErr w:type="spellStart"/>
      <w:r>
        <w:t>nastroje</w:t>
      </w:r>
      <w:proofErr w:type="spellEnd"/>
      <w:r>
        <w:t xml:space="preserve"> k realizaci</w:t>
      </w:r>
    </w:p>
  </w:comment>
  <w:comment w:id="487" w:author="Komenda Martin RNDr. Ph.D." w:date="2020-01-12T10:49:00Z" w:initials="KMRP">
    <w:p w14:paraId="1D8ABAD6" w14:textId="77777777" w:rsidR="00804AF0" w:rsidRDefault="00804AF0" w:rsidP="00CA5CA6">
      <w:pPr>
        <w:pStyle w:val="Textkomente"/>
      </w:pPr>
      <w:r>
        <w:rPr>
          <w:rStyle w:val="Odkaznakoment"/>
        </w:rPr>
        <w:annotationRef/>
      </w:r>
      <w:proofErr w:type="spellStart"/>
      <w:r>
        <w:t>Pojmenovaval</w:t>
      </w:r>
      <w:proofErr w:type="spellEnd"/>
      <w:r>
        <w:t xml:space="preserve"> bych v kontextu CRIPS-DM modelu tak, jak to mas </w:t>
      </w:r>
      <w:proofErr w:type="spellStart"/>
      <w:r>
        <w:t>dale</w:t>
      </w:r>
      <w:proofErr w:type="spellEnd"/>
    </w:p>
  </w:comment>
  <w:comment w:id="503" w:author="vuthuh" w:date="2020-02-03T15:29:00Z" w:initials="v">
    <w:p w14:paraId="4077FCD4" w14:textId="4893687D" w:rsidR="00804AF0" w:rsidRDefault="00804AF0">
      <w:pPr>
        <w:pStyle w:val="Textkomente"/>
      </w:pPr>
      <w:r>
        <w:rPr>
          <w:rStyle w:val="Odkaznakoment"/>
        </w:rPr>
        <w:annotationRef/>
      </w:r>
      <w:proofErr w:type="spellStart"/>
      <w:r>
        <w:t>Popisat</w:t>
      </w:r>
      <w:proofErr w:type="spellEnd"/>
      <w:r>
        <w:t xml:space="preserve"> reporting a </w:t>
      </w:r>
      <w:proofErr w:type="spellStart"/>
      <w:r>
        <w:t>optimed</w:t>
      </w:r>
      <w:proofErr w:type="spellEnd"/>
      <w:r>
        <w:t xml:space="preserve"> </w:t>
      </w:r>
    </w:p>
  </w:comment>
  <w:comment w:id="505" w:author="vuthuh" w:date="2020-02-03T15:28:00Z" w:initials="v">
    <w:p w14:paraId="1FCAAA30" w14:textId="1B080800" w:rsidR="00804AF0" w:rsidRDefault="00804AF0">
      <w:pPr>
        <w:pStyle w:val="Textkomente"/>
      </w:pPr>
      <w:r>
        <w:rPr>
          <w:rStyle w:val="Odkaznakoment"/>
        </w:rPr>
        <w:annotationRef/>
      </w:r>
      <w:proofErr w:type="spellStart"/>
      <w:r>
        <w:t>Dopisat</w:t>
      </w:r>
      <w:proofErr w:type="spellEnd"/>
      <w:r>
        <w:t xml:space="preserve"> </w:t>
      </w:r>
      <w:proofErr w:type="spellStart"/>
      <w:r>
        <w:t>optimed</w:t>
      </w:r>
      <w:proofErr w:type="spellEnd"/>
    </w:p>
  </w:comment>
  <w:comment w:id="511" w:author="vuthuh" w:date="2020-02-03T15:08:00Z" w:initials="v">
    <w:p w14:paraId="4702C684" w14:textId="52B34FFF" w:rsidR="00804AF0" w:rsidRDefault="00804AF0">
      <w:pPr>
        <w:pStyle w:val="Textkomente"/>
      </w:pPr>
      <w:r>
        <w:rPr>
          <w:rStyle w:val="Odkaznakoment"/>
        </w:rPr>
        <w:annotationRef/>
      </w:r>
      <w:proofErr w:type="spellStart"/>
      <w:r>
        <w:t>Nejake</w:t>
      </w:r>
      <w:proofErr w:type="spellEnd"/>
      <w:r>
        <w:t xml:space="preserve"> </w:t>
      </w:r>
      <w:proofErr w:type="spellStart"/>
      <w:r>
        <w:t>cisielka</w:t>
      </w:r>
      <w:proofErr w:type="spellEnd"/>
      <w:r>
        <w:t xml:space="preserve"> (</w:t>
      </w:r>
      <w:proofErr w:type="spellStart"/>
      <w:r>
        <w:t>popsina</w:t>
      </w:r>
      <w:proofErr w:type="spellEnd"/>
      <w:r>
        <w:t xml:space="preserve"> </w:t>
      </w:r>
      <w:proofErr w:type="spellStart"/>
      <w:r>
        <w:t>jednlovzch</w:t>
      </w:r>
      <w:proofErr w:type="spellEnd"/>
      <w:r>
        <w:t xml:space="preserve"> </w:t>
      </w:r>
      <w:proofErr w:type="spellStart"/>
      <w:r>
        <w:t>coprusov</w:t>
      </w:r>
      <w:proofErr w:type="spellEnd"/>
      <w:r>
        <w:t>)</w:t>
      </w:r>
    </w:p>
  </w:comment>
  <w:comment w:id="515" w:author="Hoa Vu Thu" w:date="2020-02-24T17:30:00Z" w:initials="HVT">
    <w:p w14:paraId="2B92321D" w14:textId="7C20CE5F" w:rsidR="00804AF0" w:rsidRDefault="00804AF0">
      <w:pPr>
        <w:pStyle w:val="Textkomente"/>
      </w:pPr>
      <w:r>
        <w:rPr>
          <w:rStyle w:val="Odkaznakoment"/>
        </w:rPr>
        <w:annotationRef/>
      </w:r>
      <w:proofErr w:type="spellStart"/>
      <w:r>
        <w:t>Spravne</w:t>
      </w:r>
      <w:proofErr w:type="spellEnd"/>
      <w:r>
        <w:t xml:space="preserve"> pou6itie term9nu? </w:t>
      </w:r>
    </w:p>
  </w:comment>
  <w:comment w:id="516" w:author="Hoa Vu Thu" w:date="2020-02-24T17:30:00Z" w:initials="HVT">
    <w:p w14:paraId="7C873659" w14:textId="453EC078" w:rsidR="00804AF0" w:rsidRDefault="00804AF0">
      <w:pPr>
        <w:pStyle w:val="Textkomente"/>
      </w:pPr>
      <w:r>
        <w:rPr>
          <w:rStyle w:val="Odkaznakoment"/>
        </w:rPr>
        <w:annotationRef/>
      </w:r>
      <w:proofErr w:type="spellStart"/>
      <w:r>
        <w:t>Spravne</w:t>
      </w:r>
      <w:proofErr w:type="spellEnd"/>
      <w:r>
        <w:t xml:space="preserve"> </w:t>
      </w:r>
      <w:proofErr w:type="spellStart"/>
      <w:r>
        <w:t>pouzitie</w:t>
      </w:r>
      <w:proofErr w:type="spellEnd"/>
      <w:r>
        <w:t xml:space="preserve"> terminu? </w:t>
      </w:r>
      <w:proofErr w:type="spellStart"/>
      <w:r>
        <w:t>Transofmr</w:t>
      </w:r>
      <w:proofErr w:type="spellEnd"/>
      <w:r>
        <w:t xml:space="preserve">? </w:t>
      </w:r>
    </w:p>
  </w:comment>
  <w:comment w:id="524" w:author="Hoa Vu Thu" w:date="2020-01-03T19:11:00Z" w:initials="HVT">
    <w:p w14:paraId="1C11AF0C" w14:textId="77777777" w:rsidR="00804AF0" w:rsidRDefault="00804AF0" w:rsidP="00CA5CA6">
      <w:pPr>
        <w:pStyle w:val="Textkomente"/>
      </w:pPr>
      <w:r>
        <w:rPr>
          <w:rStyle w:val="Odkaznakoment"/>
        </w:rPr>
        <w:annotationRef/>
      </w:r>
      <w:r>
        <w:t>MALSTM doc2vec</w:t>
      </w:r>
    </w:p>
  </w:comment>
  <w:comment w:id="554" w:author="Hoa Vu Thu" w:date="2019-08-19T00:03:00Z" w:initials="HVT">
    <w:p w14:paraId="6D751DEC" w14:textId="77777777" w:rsidR="00804AF0" w:rsidRDefault="00804AF0" w:rsidP="00CA5CA6">
      <w:pPr>
        <w:pStyle w:val="Textkomente"/>
      </w:pPr>
      <w:r>
        <w:rPr>
          <w:rStyle w:val="Odkaznakoment"/>
        </w:rPr>
        <w:annotationRef/>
      </w:r>
      <w:hyperlink r:id="rId22" w:history="1">
        <w:r>
          <w:rPr>
            <w:rStyle w:val="Hypertextovodkaz"/>
          </w:rPr>
          <w:t>https://cai.tools.sap/blog/classification-metrics/</w:t>
        </w:r>
      </w:hyperlink>
    </w:p>
  </w:comment>
  <w:comment w:id="565" w:author="Hoa Vu Thu" w:date="2020-01-26T19:17:00Z" w:initials="HVT">
    <w:p w14:paraId="4F3EBEC2" w14:textId="77777777" w:rsidR="00804AF0" w:rsidRPr="00367496" w:rsidRDefault="00804AF0" w:rsidP="00CA5CA6">
      <w:pPr>
        <w:rPr>
          <w:lang w:val="en-GB"/>
        </w:rPr>
      </w:pPr>
      <w:r>
        <w:rPr>
          <w:rStyle w:val="Odkaznakoment"/>
        </w:rPr>
        <w:annotationRef/>
      </w:r>
      <w:r>
        <w:t xml:space="preserve">URL 1: </w:t>
      </w:r>
      <w:hyperlink r:id="rId23"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p w14:paraId="649AF27C" w14:textId="35290A85" w:rsidR="00804AF0" w:rsidRDefault="00804AF0">
      <w:pPr>
        <w:pStyle w:val="Textkoment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34A44" w15:done="0"/>
  <w15:commentEx w15:paraId="39127520" w15:done="0"/>
  <w15:commentEx w15:paraId="59DBAB5C" w15:done="0"/>
  <w15:commentEx w15:paraId="5B49BCA4" w15:done="0"/>
  <w15:commentEx w15:paraId="36D6BFB6" w15:done="0"/>
  <w15:commentEx w15:paraId="3BD7C04D" w15:done="0"/>
  <w15:commentEx w15:paraId="39DAEF4F" w15:done="0"/>
  <w15:commentEx w15:paraId="5713A3BA" w15:done="0"/>
  <w15:commentEx w15:paraId="35E35330" w15:done="0"/>
  <w15:commentEx w15:paraId="41805182" w15:done="0"/>
  <w15:commentEx w15:paraId="08F24C24" w15:done="0"/>
  <w15:commentEx w15:paraId="03FA6414" w15:done="0"/>
  <w15:commentEx w15:paraId="53A195A2" w15:done="0"/>
  <w15:commentEx w15:paraId="437A3EB0" w15:done="0"/>
  <w15:commentEx w15:paraId="40A0CA07" w15:done="1"/>
  <w15:commentEx w15:paraId="73735784" w15:done="0"/>
  <w15:commentEx w15:paraId="2AF14F27" w15:done="0"/>
  <w15:commentEx w15:paraId="067649BD" w15:done="0"/>
  <w15:commentEx w15:paraId="02F77E7A" w15:done="0"/>
  <w15:commentEx w15:paraId="5CA2C678" w15:done="0"/>
  <w15:commentEx w15:paraId="28B92237" w15:done="0"/>
  <w15:commentEx w15:paraId="4C8B8A37" w15:done="0"/>
  <w15:commentEx w15:paraId="6BA4C30E" w15:done="0"/>
  <w15:commentEx w15:paraId="5C50083D" w15:done="0"/>
  <w15:commentEx w15:paraId="0558EEB2" w15:done="0"/>
  <w15:commentEx w15:paraId="3FC9D0AC" w15:done="0"/>
  <w15:commentEx w15:paraId="426488FB" w15:done="0"/>
  <w15:commentEx w15:paraId="17B95E18" w15:done="0"/>
  <w15:commentEx w15:paraId="09E8B9C8" w15:done="0"/>
  <w15:commentEx w15:paraId="402BE148" w15:paraIdParent="09E8B9C8" w15:done="0"/>
  <w15:commentEx w15:paraId="6E6E66C3" w15:done="0"/>
  <w15:commentEx w15:paraId="1C693E5A" w15:done="0"/>
  <w15:commentEx w15:paraId="640B1B4E" w15:done="0"/>
  <w15:commentEx w15:paraId="7A856182" w15:done="0"/>
  <w15:commentEx w15:paraId="5656BDF5" w15:done="0"/>
  <w15:commentEx w15:paraId="0C89D1C0" w15:done="0"/>
  <w15:commentEx w15:paraId="31AAA967" w15:done="0"/>
  <w15:commentEx w15:paraId="1E405811" w15:done="0"/>
  <w15:commentEx w15:paraId="257F4930" w15:done="0"/>
  <w15:commentEx w15:paraId="47A5F792" w15:done="0"/>
  <w15:commentEx w15:paraId="64AF9ED9" w15:done="0"/>
  <w15:commentEx w15:paraId="5B70C1EB" w15:done="0"/>
  <w15:commentEx w15:paraId="02531B90" w15:done="0"/>
  <w15:commentEx w15:paraId="3D896FD7" w15:done="0"/>
  <w15:commentEx w15:paraId="5B0CC4D6" w15:done="0"/>
  <w15:commentEx w15:paraId="46148D06" w15:done="0"/>
  <w15:commentEx w15:paraId="27B232CA" w15:done="0"/>
  <w15:commentEx w15:paraId="342622BC" w15:done="0"/>
  <w15:commentEx w15:paraId="20125E05" w15:done="0"/>
  <w15:commentEx w15:paraId="05105089" w15:done="0"/>
  <w15:commentEx w15:paraId="42375937" w15:done="0"/>
  <w15:commentEx w15:paraId="5E60571C" w15:done="0"/>
  <w15:commentEx w15:paraId="1D9D9078" w15:done="0"/>
  <w15:commentEx w15:paraId="40BBFEC5" w15:done="0"/>
  <w15:commentEx w15:paraId="0729A7BB" w15:done="0"/>
  <w15:commentEx w15:paraId="64147471" w15:done="0"/>
  <w15:commentEx w15:paraId="7FC40623" w15:done="0"/>
  <w15:commentEx w15:paraId="1E2C6CEB" w15:done="0"/>
  <w15:commentEx w15:paraId="295B451F" w15:done="0"/>
  <w15:commentEx w15:paraId="2D777042" w15:done="0"/>
  <w15:commentEx w15:paraId="5A1A5E14" w15:done="0"/>
  <w15:commentEx w15:paraId="409817C2" w15:done="0"/>
  <w15:commentEx w15:paraId="25D435EF" w15:done="0"/>
  <w15:commentEx w15:paraId="5925DE1A" w15:done="0"/>
  <w15:commentEx w15:paraId="1CC661D7" w15:done="0"/>
  <w15:commentEx w15:paraId="34A2D4B3" w15:done="0"/>
  <w15:commentEx w15:paraId="1272F407" w15:done="0"/>
  <w15:commentEx w15:paraId="65C6B6D2" w15:done="0"/>
  <w15:commentEx w15:paraId="4F33395C" w15:done="0"/>
  <w15:commentEx w15:paraId="7B2C6F69" w15:done="0"/>
  <w15:commentEx w15:paraId="4157FB82" w15:done="0"/>
  <w15:commentEx w15:paraId="15CF0130" w15:done="0"/>
  <w15:commentEx w15:paraId="2BD22726" w15:done="0"/>
  <w15:commentEx w15:paraId="779519AD" w15:done="0"/>
  <w15:commentEx w15:paraId="25B54F58" w15:done="0"/>
  <w15:commentEx w15:paraId="2953DF97" w15:done="0"/>
  <w15:commentEx w15:paraId="3303E99A" w15:done="0"/>
  <w15:commentEx w15:paraId="1D8ABAD6" w15:done="0"/>
  <w15:commentEx w15:paraId="4077FCD4" w15:done="0"/>
  <w15:commentEx w15:paraId="1FCAAA30" w15:done="0"/>
  <w15:commentEx w15:paraId="4702C684" w15:done="0"/>
  <w15:commentEx w15:paraId="2B92321D" w15:done="0"/>
  <w15:commentEx w15:paraId="7C873659" w15:done="0"/>
  <w15:commentEx w15:paraId="1C11AF0C" w15:done="0"/>
  <w15:commentEx w15:paraId="6D751DEC" w15:done="0"/>
  <w15:commentEx w15:paraId="649AF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34A44" w16cid:durableId="21E277BE"/>
  <w16cid:commentId w16cid:paraId="39127520" w16cid:durableId="218FA4C3"/>
  <w16cid:commentId w16cid:paraId="59DBAB5C" w16cid:durableId="21C57673"/>
  <w16cid:commentId w16cid:paraId="5B49BCA4" w16cid:durableId="218FAA78"/>
  <w16cid:commentId w16cid:paraId="36D6BFB6" w16cid:durableId="21B475F3"/>
  <w16cid:commentId w16cid:paraId="3BD7C04D" w16cid:durableId="21E27B01"/>
  <w16cid:commentId w16cid:paraId="39DAEF4F" w16cid:durableId="21E454A8"/>
  <w16cid:commentId w16cid:paraId="5713A3BA" w16cid:durableId="220C26E1"/>
  <w16cid:commentId w16cid:paraId="35E35330" w16cid:durableId="221BE038"/>
  <w16cid:commentId w16cid:paraId="41805182" w16cid:durableId="221BEE65"/>
  <w16cid:commentId w16cid:paraId="08F24C24" w16cid:durableId="221BE078"/>
  <w16cid:commentId w16cid:paraId="03FA6414" w16cid:durableId="221BE564"/>
  <w16cid:commentId w16cid:paraId="53A195A2" w16cid:durableId="21F06975"/>
  <w16cid:commentId w16cid:paraId="437A3EB0" w16cid:durableId="221BE936"/>
  <w16cid:commentId w16cid:paraId="40A0CA07" w16cid:durableId="21C57733"/>
  <w16cid:commentId w16cid:paraId="73735784" w16cid:durableId="21C57757"/>
  <w16cid:commentId w16cid:paraId="2AF14F27" w16cid:durableId="21B9EB4B"/>
  <w16cid:commentId w16cid:paraId="067649BD" w16cid:durableId="21C5777C"/>
  <w16cid:commentId w16cid:paraId="02F77E7A" w16cid:durableId="21C577A6"/>
  <w16cid:commentId w16cid:paraId="5CA2C678" w16cid:durableId="2224FEF1"/>
  <w16cid:commentId w16cid:paraId="28B92237" w16cid:durableId="22250516"/>
  <w16cid:commentId w16cid:paraId="4C8B8A37" w16cid:durableId="222506E4"/>
  <w16cid:commentId w16cid:paraId="6BA4C30E" w16cid:durableId="2224FEF0"/>
  <w16cid:commentId w16cid:paraId="5C50083D" w16cid:durableId="2224FF0C"/>
  <w16cid:commentId w16cid:paraId="0558EEB2" w16cid:durableId="2224FF0B"/>
  <w16cid:commentId w16cid:paraId="3FC9D0AC" w16cid:durableId="2224FF0A"/>
  <w16cid:commentId w16cid:paraId="426488FB" w16cid:durableId="21BB6960"/>
  <w16cid:commentId w16cid:paraId="17B95E18" w16cid:durableId="21E2B3E8"/>
  <w16cid:commentId w16cid:paraId="09E8B9C8" w16cid:durableId="21BB5F87"/>
  <w16cid:commentId w16cid:paraId="402BE148" w16cid:durableId="21BB66C1"/>
  <w16cid:commentId w16cid:paraId="6E6E66C3" w16cid:durableId="21BB903C"/>
  <w16cid:commentId w16cid:paraId="1C693E5A" w16cid:durableId="21BB8957"/>
  <w16cid:commentId w16cid:paraId="640B1B4E" w16cid:durableId="21E295DC"/>
  <w16cid:commentId w16cid:paraId="7A856182" w16cid:durableId="21E2954B"/>
  <w16cid:commentId w16cid:paraId="5656BDF5" w16cid:durableId="21E29738"/>
  <w16cid:commentId w16cid:paraId="0C89D1C0" w16cid:durableId="21BC66BA"/>
  <w16cid:commentId w16cid:paraId="31AAA967" w16cid:durableId="21E2A41E"/>
  <w16cid:commentId w16cid:paraId="1E405811" w16cid:durableId="21BCCFE2"/>
  <w16cid:commentId w16cid:paraId="257F4930" w16cid:durableId="21BD9F65"/>
  <w16cid:commentId w16cid:paraId="47A5F792" w16cid:durableId="21E2B26D"/>
  <w16cid:commentId w16cid:paraId="64AF9ED9" w16cid:durableId="21E2AB56"/>
  <w16cid:commentId w16cid:paraId="5B70C1EB" w16cid:durableId="21E2B1CD"/>
  <w16cid:commentId w16cid:paraId="02531B90" w16cid:durableId="21E2AB5C"/>
  <w16cid:commentId w16cid:paraId="3D896FD7" w16cid:durableId="21E29B12"/>
  <w16cid:commentId w16cid:paraId="5B0CC4D6" w16cid:durableId="220043FE"/>
  <w16cid:commentId w16cid:paraId="46148D06" w16cid:durableId="21E2B390"/>
  <w16cid:commentId w16cid:paraId="27B232CA" w16cid:durableId="21E291E0"/>
  <w16cid:commentId w16cid:paraId="342622BC" w16cid:durableId="21F0F604"/>
  <w16cid:commentId w16cid:paraId="20125E05" w16cid:durableId="21E29165"/>
  <w16cid:commentId w16cid:paraId="05105089" w16cid:durableId="21E2AB05"/>
  <w16cid:commentId w16cid:paraId="42375937" w16cid:durableId="21F06402"/>
  <w16cid:commentId w16cid:paraId="5E60571C" w16cid:durableId="21BDA93D"/>
  <w16cid:commentId w16cid:paraId="1D9D9078" w16cid:durableId="21BDD73D"/>
  <w16cid:commentId w16cid:paraId="40BBFEC5" w16cid:durableId="21BDCA36"/>
  <w16cid:commentId w16cid:paraId="0729A7BB" w16cid:durableId="21BDCADF"/>
  <w16cid:commentId w16cid:paraId="64147471" w16cid:durableId="20F3C62B"/>
  <w16cid:commentId w16cid:paraId="7FC40623" w16cid:durableId="21BDCBA0"/>
  <w16cid:commentId w16cid:paraId="1E2C6CEB" w16cid:durableId="21BDCB91"/>
  <w16cid:commentId w16cid:paraId="295B451F" w16cid:durableId="21BDD120"/>
  <w16cid:commentId w16cid:paraId="2D777042" w16cid:durableId="21BDCCE1"/>
  <w16cid:commentId w16cid:paraId="5A1A5E14" w16cid:durableId="21BDCC9B"/>
  <w16cid:commentId w16cid:paraId="409817C2" w16cid:durableId="21BDCDB2"/>
  <w16cid:commentId w16cid:paraId="25D435EF" w16cid:durableId="21BDCECA"/>
  <w16cid:commentId w16cid:paraId="5925DE1A" w16cid:durableId="21BDCF58"/>
  <w16cid:commentId w16cid:paraId="1CC661D7" w16cid:durableId="21BDE63E"/>
  <w16cid:commentId w16cid:paraId="34A2D4B3" w16cid:durableId="21045D32"/>
  <w16cid:commentId w16cid:paraId="1272F407" w16cid:durableId="21E2B7C9"/>
  <w16cid:commentId w16cid:paraId="65C6B6D2" w16cid:durableId="21BDFA16"/>
  <w16cid:commentId w16cid:paraId="4F33395C" w16cid:durableId="20FD42BD"/>
  <w16cid:commentId w16cid:paraId="7B2C6F69" w16cid:durableId="21BDFA4A"/>
  <w16cid:commentId w16cid:paraId="4157FB82" w16cid:durableId="2104647A"/>
  <w16cid:commentId w16cid:paraId="15CF0130" w16cid:durableId="21F1315C"/>
  <w16cid:commentId w16cid:paraId="2BD22726" w16cid:durableId="2224FF7F"/>
  <w16cid:commentId w16cid:paraId="779519AD" w16cid:durableId="221DB6CF"/>
  <w16cid:commentId w16cid:paraId="25B54F58" w16cid:durableId="221E717C"/>
  <w16cid:commentId w16cid:paraId="2953DF97" w16cid:durableId="21F10C2F"/>
  <w16cid:commentId w16cid:paraId="3303E99A" w16cid:durableId="21C577E5"/>
  <w16cid:commentId w16cid:paraId="1D8ABAD6" w16cid:durableId="21C57825"/>
  <w16cid:commentId w16cid:paraId="4077FCD4" w16cid:durableId="21E2BAC2"/>
  <w16cid:commentId w16cid:paraId="1FCAAA30" w16cid:durableId="21E2BAB2"/>
  <w16cid:commentId w16cid:paraId="4702C684" w16cid:durableId="21E2B602"/>
  <w16cid:commentId w16cid:paraId="2B92321D" w16cid:durableId="21FE86B5"/>
  <w16cid:commentId w16cid:paraId="7C873659" w16cid:durableId="21FE869D"/>
  <w16cid:commentId w16cid:paraId="1C11AF0C" w16cid:durableId="21BA104C"/>
  <w16cid:commentId w16cid:paraId="6D751DEC" w16cid:durableId="210465E9"/>
  <w16cid:commentId w16cid:paraId="649AF27C" w16cid:durableId="21D86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9BF70" w14:textId="77777777" w:rsidR="002F5547" w:rsidRDefault="002F5547">
      <w:r>
        <w:separator/>
      </w:r>
    </w:p>
    <w:p w14:paraId="08B236D5" w14:textId="77777777" w:rsidR="002F5547" w:rsidRDefault="002F5547"/>
    <w:p w14:paraId="37EE48B2" w14:textId="77777777" w:rsidR="002F5547" w:rsidRDefault="002F5547"/>
    <w:p w14:paraId="4B679ACC" w14:textId="77777777" w:rsidR="002F5547" w:rsidRDefault="002F5547"/>
    <w:p w14:paraId="60AA5E8C" w14:textId="77777777" w:rsidR="002F5547" w:rsidRDefault="002F5547"/>
    <w:p w14:paraId="02FA03EB" w14:textId="77777777" w:rsidR="002F5547" w:rsidRDefault="002F5547"/>
  </w:endnote>
  <w:endnote w:type="continuationSeparator" w:id="0">
    <w:p w14:paraId="40926AF9" w14:textId="77777777" w:rsidR="002F5547" w:rsidRDefault="002F5547">
      <w:r>
        <w:continuationSeparator/>
      </w:r>
    </w:p>
    <w:p w14:paraId="4C1E990A" w14:textId="77777777" w:rsidR="002F5547" w:rsidRDefault="002F5547"/>
    <w:p w14:paraId="4CE1F284" w14:textId="77777777" w:rsidR="002F5547" w:rsidRDefault="002F5547"/>
    <w:p w14:paraId="1321A2A6" w14:textId="77777777" w:rsidR="002F5547" w:rsidRDefault="002F5547"/>
    <w:p w14:paraId="0C6974FA" w14:textId="77777777" w:rsidR="002F5547" w:rsidRDefault="002F5547"/>
    <w:p w14:paraId="44B956EA" w14:textId="77777777" w:rsidR="002F5547" w:rsidRDefault="002F5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0757" w14:textId="77777777" w:rsidR="00804AF0" w:rsidRDefault="00804AF0" w:rsidP="0095124B">
    <w:pPr>
      <w:pStyle w:val="ZPZaptsud"/>
    </w:pP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CDCA" w14:textId="77777777" w:rsidR="00804AF0" w:rsidRPr="00920AB6" w:rsidRDefault="00804AF0" w:rsidP="00920AB6">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F0B3" w14:textId="77777777" w:rsidR="00804AF0" w:rsidRDefault="00804AF0" w:rsidP="0095124B">
    <w:pPr>
      <w:pStyle w:val="ZPZaptsud"/>
    </w:pPr>
    <w:r>
      <w:fldChar w:fldCharType="begin"/>
    </w:r>
    <w:r>
      <w:instrText xml:space="preserve"> PAGE  \* Arabic  \* MERGEFORMAT </w:instrText>
    </w:r>
    <w:r>
      <w:fldChar w:fldCharType="separate"/>
    </w:r>
    <w:r>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0FB7" w14:textId="77777777" w:rsidR="00804AF0" w:rsidRDefault="00804AF0" w:rsidP="0095124B">
    <w:pPr>
      <w:pStyle w:val="ZPZapatlich"/>
    </w:pPr>
    <w:r>
      <w:fldChar w:fldCharType="begin"/>
    </w:r>
    <w:r>
      <w:instrText>PAGE   \* MERGEFORMAT</w:instrText>
    </w:r>
    <w:r>
      <w:fldChar w:fldCharType="separate"/>
    </w:r>
    <w:r>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BA5D" w14:textId="77777777" w:rsidR="00804AF0" w:rsidRPr="00DD38C5" w:rsidRDefault="00804AF0" w:rsidP="00DD38C5">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55EE" w14:textId="77777777" w:rsidR="00804AF0" w:rsidRDefault="00804AF0" w:rsidP="0095124B">
    <w:pPr>
      <w:pStyle w:val="ZPZapatlich"/>
    </w:pPr>
    <w:r>
      <w:fldChar w:fldCharType="begin"/>
    </w:r>
    <w:r>
      <w:instrText>PAGE   \* MERGEFORMAT</w:instrText>
    </w:r>
    <w:r>
      <w:fldChar w:fldCharType="separate"/>
    </w:r>
    <w:r>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63C8" w14:textId="77777777" w:rsidR="00804AF0" w:rsidRPr="0089154B" w:rsidRDefault="00804AF0" w:rsidP="00F02FCC">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3.0.6-</w:t>
    </w:r>
    <w:r>
      <w:rPr>
        <w:color w:val="BFBFBF" w:themeColor="background1" w:themeShade="BF"/>
        <w:sz w:val="16"/>
        <w:szCs w:val="16"/>
        <w:lang w:val="en-US"/>
      </w:rPr>
      <w:t>SCI</w:t>
    </w:r>
    <w:r>
      <w:rPr>
        <w:color w:val="BFBFBF" w:themeColor="background1" w:themeShade="BF"/>
        <w:sz w:val="16"/>
        <w:szCs w:val="16"/>
      </w:rPr>
      <w:t xml:space="preserve"> (2019-12-05</w:t>
    </w:r>
    <w:r w:rsidRPr="0089154B">
      <w:rPr>
        <w:color w:val="BFBFBF" w:themeColor="background1" w:themeShade="BF"/>
        <w:sz w:val="16"/>
        <w:szCs w:val="16"/>
      </w:rPr>
      <w:t>) © 2014, 2016</w:t>
    </w:r>
    <w:r>
      <w:rPr>
        <w:color w:val="BFBFBF" w:themeColor="background1" w:themeShade="BF"/>
        <w:sz w:val="16"/>
        <w:szCs w:val="16"/>
      </w:rPr>
      <w:t>, 2018, 2019</w:t>
    </w:r>
    <w:r w:rsidRPr="0089154B">
      <w:rPr>
        <w:color w:val="BFBFBF" w:themeColor="background1" w:themeShade="BF"/>
        <w:sz w:val="16"/>
        <w:szCs w:val="16"/>
      </w:rPr>
      <w:t xml:space="preserve"> </w:t>
    </w:r>
    <w:r>
      <w:rPr>
        <w:color w:val="BFBFBF" w:themeColor="background1" w:themeShade="BF"/>
        <w:sz w:val="16"/>
        <w:szCs w:val="16"/>
      </w:rPr>
      <w:t>Masarykova univerzita</w:t>
    </w:r>
    <w:r>
      <w:rPr>
        <w:color w:val="BFBFBF" w:themeColor="background1" w:themeShade="BF"/>
        <w:sz w:val="16"/>
        <w:szCs w:val="16"/>
      </w:rPr>
      <w:tab/>
    </w:r>
    <w:r>
      <w:rPr>
        <w:smallCaps/>
        <w:noProof/>
      </w:rPr>
      <w:fldChar w:fldCharType="begin"/>
    </w:r>
    <w:r>
      <w:rPr>
        <w:smallCaps/>
        <w:noProof/>
      </w:rPr>
      <w:instrText>PAGE   \* MERGEFORMAT</w:instrText>
    </w:r>
    <w:r>
      <w:rPr>
        <w:smallCaps/>
        <w:noProof/>
      </w:rPr>
      <w:fldChar w:fldCharType="separate"/>
    </w:r>
    <w:r>
      <w:rPr>
        <w:smallCaps/>
        <w:noProof/>
      </w:rPr>
      <w:t>11</w:t>
    </w:r>
    <w:r>
      <w:rPr>
        <w:smallCap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5E2E" w14:textId="77777777" w:rsidR="00804AF0" w:rsidRPr="0089154B" w:rsidRDefault="00804AF0" w:rsidP="00920AB6">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2.0.1 (9</w:t>
    </w:r>
    <w:r w:rsidRPr="0089154B">
      <w:rPr>
        <w:color w:val="BFBFBF" w:themeColor="background1" w:themeShade="BF"/>
        <w:sz w:val="16"/>
        <w:szCs w:val="16"/>
      </w:rPr>
      <w:t xml:space="preserve">. </w:t>
    </w:r>
    <w:r>
      <w:rPr>
        <w:color w:val="BFBFBF" w:themeColor="background1" w:themeShade="BF"/>
        <w:sz w:val="16"/>
        <w:szCs w:val="16"/>
      </w:rPr>
      <w:t>ledna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Právnická fakulta Masarykovy univerzity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B5B8" w14:textId="77777777" w:rsidR="00804AF0" w:rsidRDefault="00804AF0" w:rsidP="0095124B">
    <w:pPr>
      <w:pStyle w:val="ZPZapatlich"/>
    </w:pPr>
    <w:r>
      <w:fldChar w:fldCharType="begin"/>
    </w:r>
    <w:r>
      <w:instrText xml:space="preserve"> PAGE  \* Arabic  \* MERGEFORMAT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8CC69" w14:textId="77777777" w:rsidR="002F5547" w:rsidRDefault="002F5547">
      <w:r>
        <w:separator/>
      </w:r>
    </w:p>
  </w:footnote>
  <w:footnote w:type="continuationSeparator" w:id="0">
    <w:p w14:paraId="2538575B" w14:textId="77777777" w:rsidR="002F5547" w:rsidRDefault="002F5547">
      <w:r>
        <w:continuationSeparator/>
      </w:r>
    </w:p>
  </w:footnote>
  <w:footnote w:type="continuationNotice" w:id="1">
    <w:p w14:paraId="1C79E68F" w14:textId="77777777" w:rsidR="002F5547" w:rsidRDefault="002F5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3477" w14:textId="5C971D4E" w:rsidR="00804AF0" w:rsidRDefault="00804AF0" w:rsidP="00013C69">
    <w:pPr>
      <w:pStyle w:val="ZPZhlavvlevo"/>
    </w:pPr>
    <w:sdt>
      <w:sdtPr>
        <w:alias w:val="Název"/>
        <w:tag w:val=""/>
        <w:id w:val="-1020700601"/>
        <w:placeholder>
          <w:docPart w:val="F897730AAE3347F4B172AC1ADA934DE5"/>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9723" w14:textId="5539F493" w:rsidR="00804AF0" w:rsidRPr="009951BF" w:rsidRDefault="00804AF0" w:rsidP="00C612F9">
    <w:pPr>
      <w:pStyle w:val="ZPZhlavvpravo"/>
    </w:pPr>
    <w:r>
      <w:rPr>
        <w:noProof/>
      </w:rPr>
      <w:fldChar w:fldCharType="begin"/>
    </w:r>
    <w:r>
      <w:rPr>
        <w:noProof/>
      </w:rPr>
      <w:instrText xml:space="preserve"> STYLEREF  "Nadpis 1*"  \* MERGEFORMAT </w:instrText>
    </w:r>
    <w:r>
      <w:rPr>
        <w:noProof/>
      </w:rPr>
      <w:fldChar w:fldCharType="separate"/>
    </w:r>
    <w:r w:rsidR="001263B0">
      <w:rPr>
        <w:noProof/>
      </w:rPr>
      <w:t>List of terms and abbreviations</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21F5" w14:textId="643E7B9B" w:rsidR="00804AF0" w:rsidRPr="00B04FEC" w:rsidRDefault="00804AF0" w:rsidP="00D063DA">
    <w:pPr>
      <w:pStyle w:val="ZPZhlavvlevo"/>
      <w:tabs>
        <w:tab w:val="left" w:pos="4740"/>
      </w:tabs>
    </w:pPr>
    <w:r w:rsidRPr="00B04FEC">
      <w:rPr>
        <w:noProof/>
      </w:rPr>
      <w:fldChar w:fldCharType="begin"/>
    </w:r>
    <w:r w:rsidRPr="00B04FEC">
      <w:rPr>
        <w:noProof/>
      </w:rPr>
      <w:instrText xml:space="preserve"> STYLEREF  1  \* MERGEFORMAT </w:instrText>
    </w:r>
    <w:r w:rsidRPr="00B04FEC">
      <w:rPr>
        <w:noProof/>
      </w:rPr>
      <w:fldChar w:fldCharType="separate"/>
    </w:r>
    <w:r w:rsidR="001263B0">
      <w:rPr>
        <w:noProof/>
      </w:rPr>
      <w:t>Results</w:t>
    </w:r>
    <w:r w:rsidRPr="00B04FEC">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C65F" w14:textId="15A3AAAE" w:rsidR="00804AF0" w:rsidRPr="00B04FEC" w:rsidRDefault="00804AF0" w:rsidP="00C612F9">
    <w:pPr>
      <w:pStyle w:val="ZPZhlavvpravo"/>
    </w:pPr>
    <w:r w:rsidRPr="00B04FEC">
      <w:rPr>
        <w:noProof/>
      </w:rPr>
      <w:fldChar w:fldCharType="begin"/>
    </w:r>
    <w:r w:rsidRPr="00B04FEC">
      <w:rPr>
        <w:noProof/>
      </w:rPr>
      <w:instrText xml:space="preserve"> STYLEREF  1  \* MERGEFORMAT </w:instrText>
    </w:r>
    <w:r w:rsidRPr="00B04FEC">
      <w:rPr>
        <w:noProof/>
      </w:rPr>
      <w:fldChar w:fldCharType="separate"/>
    </w:r>
    <w:r w:rsidR="001263B0">
      <w:rPr>
        <w:noProof/>
      </w:rPr>
      <w:t>Methods</w:t>
    </w:r>
    <w:r w:rsidRPr="00B04FEC">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F2FE" w14:textId="482F4444" w:rsidR="00804AF0" w:rsidRPr="009951BF" w:rsidRDefault="00804AF0" w:rsidP="00D063DA">
    <w:pPr>
      <w:pStyle w:val="ZPZhlavvlevo"/>
      <w:tabs>
        <w:tab w:val="left" w:pos="4740"/>
      </w:tabs>
    </w:pPr>
    <w:r>
      <w:rPr>
        <w:noProof/>
      </w:rPr>
      <w:fldChar w:fldCharType="begin"/>
    </w:r>
    <w:r>
      <w:rPr>
        <w:noProof/>
      </w:rPr>
      <w:instrText xml:space="preserve"> STYLEREF  "Nadpis 1*"  \* MERGEFORMAT </w:instrText>
    </w:r>
    <w:r>
      <w:rPr>
        <w:noProof/>
      </w:rPr>
      <w:fldChar w:fldCharType="separate"/>
    </w:r>
    <w:r w:rsidR="009B2AA4">
      <w:rPr>
        <w:noProof/>
      </w:rPr>
      <w:t>List of terms and abbreviations</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D531" w14:textId="1C651B73" w:rsidR="00804AF0" w:rsidRPr="009951BF" w:rsidRDefault="00804AF0" w:rsidP="00C612F9">
    <w:pPr>
      <w:pStyle w:val="ZPZhlavvpravo"/>
    </w:pPr>
    <w:r>
      <w:rPr>
        <w:noProof/>
      </w:rPr>
      <w:fldChar w:fldCharType="begin"/>
    </w:r>
    <w:r>
      <w:rPr>
        <w:noProof/>
      </w:rPr>
      <w:instrText xml:space="preserve"> STYLEREF  "Nadpis 1*"  \* MERGEFORMAT </w:instrText>
    </w:r>
    <w:r>
      <w:rPr>
        <w:noProof/>
      </w:rPr>
      <w:fldChar w:fldCharType="separate"/>
    </w:r>
    <w:r w:rsidR="0023687D">
      <w:rPr>
        <w:noProof/>
      </w:rPr>
      <w:t>Použité zdroje</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3966" w14:textId="4E7ED2CC" w:rsidR="00804AF0" w:rsidRPr="009951BF" w:rsidRDefault="00804AF0" w:rsidP="00BD0360">
    <w:pPr>
      <w:pStyle w:val="ZPZhlavvlevo"/>
    </w:pPr>
    <w:r>
      <w:rPr>
        <w:noProof/>
      </w:rPr>
      <w:fldChar w:fldCharType="begin"/>
    </w:r>
    <w:r>
      <w:rPr>
        <w:noProof/>
      </w:rPr>
      <w:instrText xml:space="preserve"> STYLEREF  "Příloha 1"  \* MERGEFORMAT </w:instrText>
    </w:r>
    <w:r>
      <w:rPr>
        <w:noProof/>
      </w:rPr>
      <w:fldChar w:fldCharType="separate"/>
    </w:r>
    <w:r w:rsidR="0023687D">
      <w:rPr>
        <w:noProof/>
      </w:rPr>
      <w:t>[Název přílohy]</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2B12" w14:textId="4CDE9D96" w:rsidR="00804AF0" w:rsidRPr="009951BF" w:rsidRDefault="00804AF0" w:rsidP="00C612F9">
    <w:pPr>
      <w:pStyle w:val="ZPZhlavvpravo"/>
    </w:pPr>
    <w:r>
      <w:rPr>
        <w:noProof/>
      </w:rPr>
      <w:fldChar w:fldCharType="begin"/>
    </w:r>
    <w:r>
      <w:rPr>
        <w:noProof/>
      </w:rPr>
      <w:instrText xml:space="preserve"> STYLEREF  "Příloha 1"  \* MERGEFORMAT </w:instrText>
    </w:r>
    <w:r>
      <w:rPr>
        <w:noProof/>
      </w:rPr>
      <w:fldChar w:fldCharType="separate"/>
    </w:r>
    <w:r w:rsidR="0023687D">
      <w:rPr>
        <w:noProof/>
      </w:rPr>
      <w:t>[Název přílohy]</w:t>
    </w:r>
    <w:r>
      <w:rPr>
        <w:noProof/>
      </w:rPr>
      <w:fldChar w:fldCharType="end"/>
    </w:r>
    <w:r w:rsidRPr="009951BF">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5206" w14:textId="71FD2EF5" w:rsidR="00804AF0" w:rsidRPr="00083FB7" w:rsidRDefault="00804AF0" w:rsidP="00BD0360">
    <w:pPr>
      <w:pStyle w:val="ZPZhlavvlevo"/>
    </w:pPr>
    <w:r w:rsidRPr="00083FB7">
      <w:rPr>
        <w:noProof/>
      </w:rPr>
      <w:fldChar w:fldCharType="begin"/>
    </w:r>
    <w:r w:rsidRPr="00083FB7">
      <w:rPr>
        <w:noProof/>
      </w:rPr>
      <w:instrText xml:space="preserve"> STYLEREF  "Nadpis 1*"  \* MERGEFORMAT </w:instrText>
    </w:r>
    <w:r w:rsidRPr="00083FB7">
      <w:rPr>
        <w:noProof/>
      </w:rPr>
      <w:fldChar w:fldCharType="separate"/>
    </w:r>
    <w:r w:rsidR="0023687D" w:rsidRPr="0023687D">
      <w:rPr>
        <w:bCs/>
        <w:noProof/>
      </w:rPr>
      <w:t>Rejstřík</w:t>
    </w:r>
    <w:r w:rsidRPr="00083FB7">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F8DD" w14:textId="77777777" w:rsidR="00804AF0" w:rsidRPr="009951BF" w:rsidRDefault="00804AF0" w:rsidP="00C612F9">
    <w:pPr>
      <w:pStyle w:val="ZPZhlavvpravo"/>
    </w:pPr>
    <w:r>
      <w:rPr>
        <w:noProof/>
      </w:rPr>
      <w:fldChar w:fldCharType="begin"/>
    </w:r>
    <w:r>
      <w:rPr>
        <w:noProof/>
      </w:rPr>
      <w:instrText xml:space="preserve"> STYLEREF  "Nadpis 1*"  \* MERGEFORMAT </w:instrText>
    </w:r>
    <w:r>
      <w:rPr>
        <w:noProof/>
      </w:rPr>
      <w:fldChar w:fldCharType="separate"/>
    </w:r>
    <w:r w:rsidRPr="009F26E6">
      <w:rPr>
        <w:b/>
        <w:bCs/>
        <w:noProof/>
      </w:rPr>
      <w:t>Použité</w:t>
    </w:r>
    <w:r>
      <w:rPr>
        <w:noProof/>
      </w:rPr>
      <w:t xml:space="preserve"> zdroje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F5D6" w14:textId="77777777" w:rsidR="00804AF0" w:rsidRPr="00CE1A04" w:rsidRDefault="00804AF0" w:rsidP="00CE1A0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836D" w14:textId="77777777" w:rsidR="00804AF0" w:rsidRPr="00825B26" w:rsidRDefault="00804AF0" w:rsidP="00825B2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7345" w14:textId="65C838F4" w:rsidR="00804AF0" w:rsidRPr="00533A95" w:rsidRDefault="00804AF0" w:rsidP="00685DD9">
    <w:pPr>
      <w:pStyle w:val="ZPZhlavvpravo"/>
    </w:pPr>
    <w:sdt>
      <w:sdtPr>
        <w:alias w:val="Název"/>
        <w:tag w:val=""/>
        <w:id w:val="1468394446"/>
        <w:placeholder>
          <w:docPart w:val="0E8D13DBD9B14A0C9197C785758ED0ED"/>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04C4" w14:textId="77777777" w:rsidR="00804AF0" w:rsidRPr="00DD38C5" w:rsidRDefault="00804AF0" w:rsidP="00DD38C5">
    <w:pPr>
      <w:pStyle w:val="Zhlav"/>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B5C1" w14:textId="563DD023" w:rsidR="00804AF0" w:rsidRPr="00533A95" w:rsidRDefault="00804AF0" w:rsidP="00685DD9">
    <w:pPr>
      <w:pStyle w:val="ZPZhlavvpravo"/>
    </w:pPr>
    <w:sdt>
      <w:sdtPr>
        <w:alias w:val="Název"/>
        <w:tag w:val=""/>
        <w:id w:val="-667016130"/>
        <w:placeholder>
          <w:docPart w:val="9A51D2AE9F0E43B985630CF2B93F9756"/>
        </w:placeholder>
        <w:dataBinding w:prefixMappings="xmlns:ns0='http://purl.org/dc/elements/1.1/' xmlns:ns1='http://schemas.openxmlformats.org/package/2006/metadata/core-properties' " w:xpath="/ns1:coreProperties[1]/ns0:title[1]" w:storeItemID="{6C3C8BC8-F283-45AE-878A-BAB7291924A1}"/>
        <w:text/>
      </w:sdtPr>
      <w:sdtContent>
        <w:r>
          <w:t>Klasifikace zdravotnických dat prostřednictvím neuronových sítí</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DFBB" w14:textId="77777777" w:rsidR="00804AF0" w:rsidRPr="009951BF" w:rsidRDefault="00804AF0" w:rsidP="00C612F9">
    <w:pPr>
      <w:pStyle w:val="ZPZhlavvlevo"/>
    </w:pPr>
    <w:r>
      <w:t>Obsah</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36C" w14:textId="77777777" w:rsidR="00804AF0" w:rsidRPr="009951BF" w:rsidRDefault="00804AF0" w:rsidP="00C612F9">
    <w:pPr>
      <w:pStyle w:val="ZPZhlavvpravo"/>
    </w:pPr>
    <w:r>
      <w:t>Obsah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8DA1" w14:textId="2E0EC262" w:rsidR="00804AF0" w:rsidRPr="009951BF" w:rsidRDefault="00804AF0" w:rsidP="00C612F9">
    <w:pPr>
      <w:pStyle w:val="ZPZhlavvlevo"/>
    </w:pPr>
    <w:fldSimple w:instr=" STYLEREF  &quot;Nadpis 1*&quot;  \* MERGEFORMAT ">
      <w:r w:rsidR="009B2AA4">
        <w:rPr>
          <w:noProof/>
        </w:rPr>
        <w:t>List of tables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207D4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6916D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4D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D24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2E61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F4998E"/>
    <w:lvl w:ilvl="0">
      <w:start w:val="1"/>
      <w:numFmt w:val="decimal"/>
      <w:pStyle w:val="slovanseznam"/>
      <w:lvlText w:val="%1."/>
      <w:lvlJc w:val="right"/>
      <w:pPr>
        <w:ind w:left="540" w:hanging="60"/>
      </w:pPr>
      <w:rPr>
        <w:rFonts w:hint="default"/>
      </w:rPr>
    </w:lvl>
  </w:abstractNum>
  <w:abstractNum w:abstractNumId="9" w15:restartNumberingAfterBreak="0">
    <w:nsid w:val="FFFFFF89"/>
    <w:multiLevelType w:val="singleLevel"/>
    <w:tmpl w:val="2F4CF4A0"/>
    <w:lvl w:ilvl="0">
      <w:start w:val="1"/>
      <w:numFmt w:val="bullet"/>
      <w:pStyle w:val="Seznamsodrkami"/>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26CA57A6"/>
    <w:styleLink w:val="slovnkapitol"/>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720"/>
      </w:pPr>
      <w:rPr>
        <w:rFonts w:hint="default"/>
      </w:rPr>
    </w:lvl>
    <w:lvl w:ilvl="2">
      <w:start w:val="1"/>
      <w:numFmt w:val="decimal"/>
      <w:pStyle w:val="Nadpis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BD34F65"/>
    <w:multiLevelType w:val="multilevel"/>
    <w:tmpl w:val="90C4190A"/>
    <w:numStyleLink w:val="Vcerovovseznam"/>
  </w:abstractNum>
  <w:abstractNum w:abstractNumId="13" w15:restartNumberingAfterBreak="0">
    <w:nsid w:val="13FD7D89"/>
    <w:multiLevelType w:val="hybridMultilevel"/>
    <w:tmpl w:val="4EF0A44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15:restartNumberingAfterBreak="0">
    <w:nsid w:val="1521587F"/>
    <w:multiLevelType w:val="hybridMultilevel"/>
    <w:tmpl w:val="74BE1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2A734D"/>
    <w:multiLevelType w:val="multilevel"/>
    <w:tmpl w:val="90C4190A"/>
    <w:numStyleLink w:val="Vcerovovseznam"/>
  </w:abstractNum>
  <w:abstractNum w:abstractNumId="21" w15:restartNumberingAfterBreak="0">
    <w:nsid w:val="345C72A6"/>
    <w:multiLevelType w:val="hybridMultilevel"/>
    <w:tmpl w:val="3BEE6BE8"/>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2" w15:restartNumberingAfterBreak="0">
    <w:nsid w:val="3D8E3D15"/>
    <w:multiLevelType w:val="multilevel"/>
    <w:tmpl w:val="C84A64D6"/>
    <w:styleLink w:val="ZPVetsodrkami"/>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0A11CE"/>
    <w:multiLevelType w:val="multilevel"/>
    <w:tmpl w:val="02F24DAC"/>
    <w:styleLink w:val="slovnploh"/>
    <w:lvl w:ilvl="0">
      <w:start w:val="1"/>
      <w:numFmt w:val="upperLetter"/>
      <w:pStyle w:val="Ploha1"/>
      <w:lvlText w:val="Příloha %1"/>
      <w:lvlJc w:val="left"/>
      <w:pPr>
        <w:ind w:left="928" w:hanging="360"/>
      </w:pPr>
      <w:rPr>
        <w:rFonts w:hint="default"/>
      </w:rPr>
    </w:lvl>
    <w:lvl w:ilvl="1">
      <w:start w:val="1"/>
      <w:numFmt w:val="decimal"/>
      <w:pStyle w:val="Ploha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07D2F93"/>
    <w:multiLevelType w:val="hybridMultilevel"/>
    <w:tmpl w:val="2F0E98F2"/>
    <w:lvl w:ilvl="0" w:tplc="08090001">
      <w:start w:val="1"/>
      <w:numFmt w:val="bullet"/>
      <w:lvlText w:val=""/>
      <w:lvlJc w:val="left"/>
      <w:pPr>
        <w:ind w:left="144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EB24B54"/>
    <w:multiLevelType w:val="hybridMultilevel"/>
    <w:tmpl w:val="9AE022BE"/>
    <w:lvl w:ilvl="0" w:tplc="56F427F8">
      <w:start w:val="1"/>
      <w:numFmt w:val="decimal"/>
      <w:pStyle w:val="ZPLiteratura"/>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4AD1D4C"/>
    <w:multiLevelType w:val="multilevel"/>
    <w:tmpl w:val="90C4190A"/>
    <w:styleLink w:val="Vcerovovseznam"/>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1"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33" w15:restartNumberingAfterBreak="0">
    <w:nsid w:val="75AB6741"/>
    <w:multiLevelType w:val="multilevel"/>
    <w:tmpl w:val="26CA57A6"/>
    <w:numStyleLink w:val="slovnkapitol"/>
  </w:abstractNum>
  <w:num w:numId="1">
    <w:abstractNumId w:val="19"/>
  </w:num>
  <w:num w:numId="2">
    <w:abstractNumId w:val="32"/>
  </w:num>
  <w:num w:numId="3">
    <w:abstractNumId w:val="25"/>
  </w:num>
  <w:num w:numId="4">
    <w:abstractNumId w:val="22"/>
  </w:num>
  <w:num w:numId="5">
    <w:abstractNumId w:val="11"/>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33"/>
  </w:num>
  <w:num w:numId="14">
    <w:abstractNumId w:val="28"/>
  </w:num>
  <w:num w:numId="15">
    <w:abstractNumId w:val="12"/>
  </w:num>
  <w:num w:numId="16">
    <w:abstractNumId w:val="20"/>
    <w:lvlOverride w:ilvl="0">
      <w:lvl w:ilvl="0">
        <w:start w:val="1"/>
        <w:numFmt w:val="decimal"/>
        <w:lvlText w:val="%1."/>
        <w:lvlJc w:val="right"/>
        <w:pPr>
          <w:ind w:left="540" w:hanging="60"/>
        </w:pPr>
        <w:rPr>
          <w:rFonts w:hint="default"/>
        </w:rPr>
      </w:lvl>
    </w:lvlOverride>
  </w:num>
  <w:num w:numId="17">
    <w:abstractNumId w:val="7"/>
  </w:num>
  <w:num w:numId="18">
    <w:abstractNumId w:val="6"/>
  </w:num>
  <w:num w:numId="19">
    <w:abstractNumId w:val="5"/>
  </w:num>
  <w:num w:numId="20">
    <w:abstractNumId w:val="4"/>
  </w:num>
  <w:num w:numId="21">
    <w:abstractNumId w:val="10"/>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5"/>
  </w:num>
  <w:num w:numId="27">
    <w:abstractNumId w:val="30"/>
  </w:num>
  <w:num w:numId="28">
    <w:abstractNumId w:val="18"/>
  </w:num>
  <w:num w:numId="29">
    <w:abstractNumId w:val="17"/>
  </w:num>
  <w:num w:numId="30">
    <w:abstractNumId w:val="27"/>
  </w:num>
  <w:num w:numId="31">
    <w:abstractNumId w:val="29"/>
  </w:num>
  <w:num w:numId="32">
    <w:abstractNumId w:val="16"/>
  </w:num>
  <w:num w:numId="33">
    <w:abstractNumId w:val="21"/>
  </w:num>
  <w:num w:numId="34">
    <w:abstractNumId w:val="13"/>
  </w:num>
  <w:num w:numId="35">
    <w:abstractNumId w:val="14"/>
  </w:num>
  <w:num w:numId="36">
    <w:abstractNumId w:val="2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rson w15:author="Komenda Martin RNDr. Ph.D.">
    <w15:presenceInfo w15:providerId="AD" w15:userId="S::komendam@mzcr.cz::7dbbdb4c-6f9c-40dd-bd4a-71714dc7b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trackRevisions/>
  <w:styleLockTheme/>
  <w:styleLockQFSet/>
  <w:defaultTabStop w:val="709"/>
  <w:autoHyphenation/>
  <w:hyphenationZone w:val="425"/>
  <w:evenAndOddHeaders/>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6"/>
    <w:rsid w:val="00003405"/>
    <w:rsid w:val="000046C4"/>
    <w:rsid w:val="0000606C"/>
    <w:rsid w:val="00006358"/>
    <w:rsid w:val="00006A66"/>
    <w:rsid w:val="0001265C"/>
    <w:rsid w:val="00013C69"/>
    <w:rsid w:val="00016DE6"/>
    <w:rsid w:val="00021CED"/>
    <w:rsid w:val="00027983"/>
    <w:rsid w:val="0003139D"/>
    <w:rsid w:val="0003276D"/>
    <w:rsid w:val="00033887"/>
    <w:rsid w:val="00033D24"/>
    <w:rsid w:val="0004183D"/>
    <w:rsid w:val="00042887"/>
    <w:rsid w:val="00045288"/>
    <w:rsid w:val="000541EB"/>
    <w:rsid w:val="0005583E"/>
    <w:rsid w:val="00056287"/>
    <w:rsid w:val="00061EC6"/>
    <w:rsid w:val="00062E26"/>
    <w:rsid w:val="0006632C"/>
    <w:rsid w:val="00067C23"/>
    <w:rsid w:val="0007427B"/>
    <w:rsid w:val="00081D20"/>
    <w:rsid w:val="00083FB7"/>
    <w:rsid w:val="00091FDC"/>
    <w:rsid w:val="00095544"/>
    <w:rsid w:val="00095EBD"/>
    <w:rsid w:val="000A0556"/>
    <w:rsid w:val="000B06E2"/>
    <w:rsid w:val="000B073E"/>
    <w:rsid w:val="000B1384"/>
    <w:rsid w:val="000B2873"/>
    <w:rsid w:val="000B2FE1"/>
    <w:rsid w:val="000B35CE"/>
    <w:rsid w:val="000B3CD4"/>
    <w:rsid w:val="000B5697"/>
    <w:rsid w:val="000B5A44"/>
    <w:rsid w:val="000B6E7B"/>
    <w:rsid w:val="000B7594"/>
    <w:rsid w:val="000C1EEA"/>
    <w:rsid w:val="000D7A70"/>
    <w:rsid w:val="000E0DD5"/>
    <w:rsid w:val="000E17C7"/>
    <w:rsid w:val="000E1807"/>
    <w:rsid w:val="000E2574"/>
    <w:rsid w:val="000E3253"/>
    <w:rsid w:val="000E680F"/>
    <w:rsid w:val="000E751F"/>
    <w:rsid w:val="000F183A"/>
    <w:rsid w:val="000F1C94"/>
    <w:rsid w:val="00100381"/>
    <w:rsid w:val="00105775"/>
    <w:rsid w:val="001061C1"/>
    <w:rsid w:val="00106540"/>
    <w:rsid w:val="0010714E"/>
    <w:rsid w:val="00107A6D"/>
    <w:rsid w:val="00107AE7"/>
    <w:rsid w:val="00107E23"/>
    <w:rsid w:val="00115804"/>
    <w:rsid w:val="001165B2"/>
    <w:rsid w:val="00120459"/>
    <w:rsid w:val="00121296"/>
    <w:rsid w:val="001223DC"/>
    <w:rsid w:val="00122B5A"/>
    <w:rsid w:val="00122F2B"/>
    <w:rsid w:val="00122FA7"/>
    <w:rsid w:val="00123134"/>
    <w:rsid w:val="001231B9"/>
    <w:rsid w:val="001259DA"/>
    <w:rsid w:val="001263B0"/>
    <w:rsid w:val="00127018"/>
    <w:rsid w:val="00130CDD"/>
    <w:rsid w:val="001334BD"/>
    <w:rsid w:val="00137E9D"/>
    <w:rsid w:val="00141984"/>
    <w:rsid w:val="00144D48"/>
    <w:rsid w:val="00147BC7"/>
    <w:rsid w:val="00150827"/>
    <w:rsid w:val="00154884"/>
    <w:rsid w:val="00157BBE"/>
    <w:rsid w:val="00161E5E"/>
    <w:rsid w:val="0016330D"/>
    <w:rsid w:val="001637A0"/>
    <w:rsid w:val="00165AB0"/>
    <w:rsid w:val="00166437"/>
    <w:rsid w:val="00170E55"/>
    <w:rsid w:val="001754A7"/>
    <w:rsid w:val="0017653E"/>
    <w:rsid w:val="00176D79"/>
    <w:rsid w:val="00177036"/>
    <w:rsid w:val="00177293"/>
    <w:rsid w:val="00181534"/>
    <w:rsid w:val="001815E4"/>
    <w:rsid w:val="00181CDB"/>
    <w:rsid w:val="00184F20"/>
    <w:rsid w:val="00186DF6"/>
    <w:rsid w:val="001917EF"/>
    <w:rsid w:val="00191A87"/>
    <w:rsid w:val="00191BB3"/>
    <w:rsid w:val="00191CE7"/>
    <w:rsid w:val="00192563"/>
    <w:rsid w:val="00193D5F"/>
    <w:rsid w:val="00194596"/>
    <w:rsid w:val="00196CE0"/>
    <w:rsid w:val="001A0806"/>
    <w:rsid w:val="001A2784"/>
    <w:rsid w:val="001A4949"/>
    <w:rsid w:val="001A5AA3"/>
    <w:rsid w:val="001B0FAF"/>
    <w:rsid w:val="001B43CD"/>
    <w:rsid w:val="001B7C33"/>
    <w:rsid w:val="001C7095"/>
    <w:rsid w:val="001D0120"/>
    <w:rsid w:val="001D22F0"/>
    <w:rsid w:val="001D70F7"/>
    <w:rsid w:val="001E07A1"/>
    <w:rsid w:val="001E1714"/>
    <w:rsid w:val="001E176F"/>
    <w:rsid w:val="001E44E4"/>
    <w:rsid w:val="001F1501"/>
    <w:rsid w:val="001F5586"/>
    <w:rsid w:val="00201946"/>
    <w:rsid w:val="00203419"/>
    <w:rsid w:val="002041D3"/>
    <w:rsid w:val="00206160"/>
    <w:rsid w:val="00210BCE"/>
    <w:rsid w:val="00210C1C"/>
    <w:rsid w:val="002125CA"/>
    <w:rsid w:val="00212813"/>
    <w:rsid w:val="002155EC"/>
    <w:rsid w:val="00221FDA"/>
    <w:rsid w:val="0022788C"/>
    <w:rsid w:val="0023175A"/>
    <w:rsid w:val="0023579F"/>
    <w:rsid w:val="00235F32"/>
    <w:rsid w:val="0023687D"/>
    <w:rsid w:val="00236A4F"/>
    <w:rsid w:val="00244547"/>
    <w:rsid w:val="00260BE0"/>
    <w:rsid w:val="00261245"/>
    <w:rsid w:val="002700DD"/>
    <w:rsid w:val="00273605"/>
    <w:rsid w:val="002752AB"/>
    <w:rsid w:val="00276546"/>
    <w:rsid w:val="002767C1"/>
    <w:rsid w:val="00280732"/>
    <w:rsid w:val="00280F8B"/>
    <w:rsid w:val="0028267F"/>
    <w:rsid w:val="00282A56"/>
    <w:rsid w:val="0028333C"/>
    <w:rsid w:val="00283847"/>
    <w:rsid w:val="0028594B"/>
    <w:rsid w:val="00286426"/>
    <w:rsid w:val="00287D5D"/>
    <w:rsid w:val="00293146"/>
    <w:rsid w:val="002A2330"/>
    <w:rsid w:val="002B31E7"/>
    <w:rsid w:val="002C0686"/>
    <w:rsid w:val="002C168E"/>
    <w:rsid w:val="002C1AA6"/>
    <w:rsid w:val="002C6A3C"/>
    <w:rsid w:val="002C6AE0"/>
    <w:rsid w:val="002C7550"/>
    <w:rsid w:val="002D3E40"/>
    <w:rsid w:val="002D5F86"/>
    <w:rsid w:val="002D7200"/>
    <w:rsid w:val="002D7929"/>
    <w:rsid w:val="002E0D6F"/>
    <w:rsid w:val="002E2753"/>
    <w:rsid w:val="002E5DC5"/>
    <w:rsid w:val="002E640F"/>
    <w:rsid w:val="002F109A"/>
    <w:rsid w:val="002F1CAB"/>
    <w:rsid w:val="002F5547"/>
    <w:rsid w:val="002F68A1"/>
    <w:rsid w:val="002F69B5"/>
    <w:rsid w:val="00300D63"/>
    <w:rsid w:val="0030249F"/>
    <w:rsid w:val="003026FA"/>
    <w:rsid w:val="00302D98"/>
    <w:rsid w:val="003033E5"/>
    <w:rsid w:val="0030413B"/>
    <w:rsid w:val="00304E54"/>
    <w:rsid w:val="00310428"/>
    <w:rsid w:val="00311E99"/>
    <w:rsid w:val="00312767"/>
    <w:rsid w:val="00312B94"/>
    <w:rsid w:val="003241F4"/>
    <w:rsid w:val="00325AA1"/>
    <w:rsid w:val="00330F77"/>
    <w:rsid w:val="00340921"/>
    <w:rsid w:val="00342068"/>
    <w:rsid w:val="003451DC"/>
    <w:rsid w:val="00345341"/>
    <w:rsid w:val="0034553C"/>
    <w:rsid w:val="00345C9D"/>
    <w:rsid w:val="00354ECD"/>
    <w:rsid w:val="00360F97"/>
    <w:rsid w:val="0036423D"/>
    <w:rsid w:val="00364EA5"/>
    <w:rsid w:val="0036613B"/>
    <w:rsid w:val="0036732B"/>
    <w:rsid w:val="003733CC"/>
    <w:rsid w:val="00373624"/>
    <w:rsid w:val="00377628"/>
    <w:rsid w:val="00385FA8"/>
    <w:rsid w:val="00386FD6"/>
    <w:rsid w:val="00387B07"/>
    <w:rsid w:val="00387CB9"/>
    <w:rsid w:val="00392706"/>
    <w:rsid w:val="00393AF8"/>
    <w:rsid w:val="00394B1E"/>
    <w:rsid w:val="00395B67"/>
    <w:rsid w:val="003A4108"/>
    <w:rsid w:val="003A54DD"/>
    <w:rsid w:val="003A5B77"/>
    <w:rsid w:val="003B12CF"/>
    <w:rsid w:val="003B2FD8"/>
    <w:rsid w:val="003B498F"/>
    <w:rsid w:val="003B6227"/>
    <w:rsid w:val="003B7C9B"/>
    <w:rsid w:val="003C3FD7"/>
    <w:rsid w:val="003C52CA"/>
    <w:rsid w:val="003D12A0"/>
    <w:rsid w:val="003D2A7C"/>
    <w:rsid w:val="003D2A99"/>
    <w:rsid w:val="003D2D22"/>
    <w:rsid w:val="003D3882"/>
    <w:rsid w:val="003D4729"/>
    <w:rsid w:val="003E3A5B"/>
    <w:rsid w:val="003E6F4C"/>
    <w:rsid w:val="003E7C04"/>
    <w:rsid w:val="003F0388"/>
    <w:rsid w:val="003F6398"/>
    <w:rsid w:val="003F666A"/>
    <w:rsid w:val="00402B80"/>
    <w:rsid w:val="00411DB5"/>
    <w:rsid w:val="00412789"/>
    <w:rsid w:val="0041503D"/>
    <w:rsid w:val="00415B11"/>
    <w:rsid w:val="00415EEB"/>
    <w:rsid w:val="00417009"/>
    <w:rsid w:val="00417CCE"/>
    <w:rsid w:val="004235C2"/>
    <w:rsid w:val="00432739"/>
    <w:rsid w:val="00434473"/>
    <w:rsid w:val="00434981"/>
    <w:rsid w:val="004432E2"/>
    <w:rsid w:val="004433C7"/>
    <w:rsid w:val="0045066B"/>
    <w:rsid w:val="00454387"/>
    <w:rsid w:val="0045452D"/>
    <w:rsid w:val="00455969"/>
    <w:rsid w:val="00455C27"/>
    <w:rsid w:val="0045673C"/>
    <w:rsid w:val="00456D17"/>
    <w:rsid w:val="00457A41"/>
    <w:rsid w:val="00457A74"/>
    <w:rsid w:val="004622BA"/>
    <w:rsid w:val="00464CF0"/>
    <w:rsid w:val="00465207"/>
    <w:rsid w:val="004668F5"/>
    <w:rsid w:val="004674B1"/>
    <w:rsid w:val="0047106E"/>
    <w:rsid w:val="0047272D"/>
    <w:rsid w:val="004743C2"/>
    <w:rsid w:val="004748C4"/>
    <w:rsid w:val="004765E9"/>
    <w:rsid w:val="00476EB7"/>
    <w:rsid w:val="00482CE5"/>
    <w:rsid w:val="0048704E"/>
    <w:rsid w:val="004922F1"/>
    <w:rsid w:val="00492B34"/>
    <w:rsid w:val="004932BC"/>
    <w:rsid w:val="0049372C"/>
    <w:rsid w:val="00493755"/>
    <w:rsid w:val="00497972"/>
    <w:rsid w:val="004A14C7"/>
    <w:rsid w:val="004A15F7"/>
    <w:rsid w:val="004A2453"/>
    <w:rsid w:val="004A4934"/>
    <w:rsid w:val="004A4E21"/>
    <w:rsid w:val="004A56A2"/>
    <w:rsid w:val="004A7B07"/>
    <w:rsid w:val="004B13D4"/>
    <w:rsid w:val="004C3A23"/>
    <w:rsid w:val="004C4987"/>
    <w:rsid w:val="004D01D0"/>
    <w:rsid w:val="004E4B9D"/>
    <w:rsid w:val="004F1C84"/>
    <w:rsid w:val="004F6999"/>
    <w:rsid w:val="00500638"/>
    <w:rsid w:val="00502231"/>
    <w:rsid w:val="00506DC5"/>
    <w:rsid w:val="00511543"/>
    <w:rsid w:val="00512363"/>
    <w:rsid w:val="00513FC2"/>
    <w:rsid w:val="00515F92"/>
    <w:rsid w:val="00521AA8"/>
    <w:rsid w:val="00522BE0"/>
    <w:rsid w:val="005253A0"/>
    <w:rsid w:val="00525CD8"/>
    <w:rsid w:val="0052762D"/>
    <w:rsid w:val="00533A95"/>
    <w:rsid w:val="005362AF"/>
    <w:rsid w:val="00537BCE"/>
    <w:rsid w:val="00541E2B"/>
    <w:rsid w:val="0054310E"/>
    <w:rsid w:val="0054338A"/>
    <w:rsid w:val="005446D8"/>
    <w:rsid w:val="00544969"/>
    <w:rsid w:val="005449EF"/>
    <w:rsid w:val="005508F5"/>
    <w:rsid w:val="005566DB"/>
    <w:rsid w:val="0055672C"/>
    <w:rsid w:val="005573A5"/>
    <w:rsid w:val="00564575"/>
    <w:rsid w:val="005655D5"/>
    <w:rsid w:val="00567CEB"/>
    <w:rsid w:val="00575E7E"/>
    <w:rsid w:val="00576992"/>
    <w:rsid w:val="00576A89"/>
    <w:rsid w:val="00576E43"/>
    <w:rsid w:val="0057725C"/>
    <w:rsid w:val="00581715"/>
    <w:rsid w:val="0058175D"/>
    <w:rsid w:val="00581933"/>
    <w:rsid w:val="00581F80"/>
    <w:rsid w:val="005843DF"/>
    <w:rsid w:val="005A20B0"/>
    <w:rsid w:val="005A40A7"/>
    <w:rsid w:val="005B2DB8"/>
    <w:rsid w:val="005B4395"/>
    <w:rsid w:val="005B452E"/>
    <w:rsid w:val="005C1ED4"/>
    <w:rsid w:val="005C3259"/>
    <w:rsid w:val="005C665F"/>
    <w:rsid w:val="005D16B0"/>
    <w:rsid w:val="005D346A"/>
    <w:rsid w:val="005D3F47"/>
    <w:rsid w:val="005D5356"/>
    <w:rsid w:val="005D625E"/>
    <w:rsid w:val="005D6619"/>
    <w:rsid w:val="005D7354"/>
    <w:rsid w:val="005E4C2C"/>
    <w:rsid w:val="005F135F"/>
    <w:rsid w:val="005F224B"/>
    <w:rsid w:val="005F5ED2"/>
    <w:rsid w:val="005F66CA"/>
    <w:rsid w:val="005F7BA3"/>
    <w:rsid w:val="00600188"/>
    <w:rsid w:val="00602868"/>
    <w:rsid w:val="006032BC"/>
    <w:rsid w:val="00607AE2"/>
    <w:rsid w:val="00611A02"/>
    <w:rsid w:val="00612ED3"/>
    <w:rsid w:val="0061507C"/>
    <w:rsid w:val="006219B5"/>
    <w:rsid w:val="0062604D"/>
    <w:rsid w:val="006276B9"/>
    <w:rsid w:val="00631EEE"/>
    <w:rsid w:val="00636D11"/>
    <w:rsid w:val="006400F5"/>
    <w:rsid w:val="00645D80"/>
    <w:rsid w:val="00647C19"/>
    <w:rsid w:val="00654702"/>
    <w:rsid w:val="0065480A"/>
    <w:rsid w:val="00655A3C"/>
    <w:rsid w:val="00656C84"/>
    <w:rsid w:val="00657A0F"/>
    <w:rsid w:val="006608C9"/>
    <w:rsid w:val="006613D4"/>
    <w:rsid w:val="00663599"/>
    <w:rsid w:val="006668A0"/>
    <w:rsid w:val="006675DE"/>
    <w:rsid w:val="006748F7"/>
    <w:rsid w:val="006753EC"/>
    <w:rsid w:val="006767CE"/>
    <w:rsid w:val="00676B9F"/>
    <w:rsid w:val="006777C4"/>
    <w:rsid w:val="006803AE"/>
    <w:rsid w:val="00682B4D"/>
    <w:rsid w:val="00685205"/>
    <w:rsid w:val="00685852"/>
    <w:rsid w:val="00685DD9"/>
    <w:rsid w:val="00686342"/>
    <w:rsid w:val="00686598"/>
    <w:rsid w:val="0069147B"/>
    <w:rsid w:val="006921C6"/>
    <w:rsid w:val="00692D32"/>
    <w:rsid w:val="00692D68"/>
    <w:rsid w:val="00693FCD"/>
    <w:rsid w:val="0069572B"/>
    <w:rsid w:val="006959C8"/>
    <w:rsid w:val="006A0353"/>
    <w:rsid w:val="006A1389"/>
    <w:rsid w:val="006A2A1F"/>
    <w:rsid w:val="006A6A13"/>
    <w:rsid w:val="006A6C98"/>
    <w:rsid w:val="006A7D16"/>
    <w:rsid w:val="006B0A96"/>
    <w:rsid w:val="006B15F8"/>
    <w:rsid w:val="006B4A0B"/>
    <w:rsid w:val="006C0CC8"/>
    <w:rsid w:val="006C2D7E"/>
    <w:rsid w:val="006D23B5"/>
    <w:rsid w:val="006E076E"/>
    <w:rsid w:val="006E2F26"/>
    <w:rsid w:val="006E36ED"/>
    <w:rsid w:val="006E3D06"/>
    <w:rsid w:val="006E770E"/>
    <w:rsid w:val="006F2973"/>
    <w:rsid w:val="006F378B"/>
    <w:rsid w:val="006F5171"/>
    <w:rsid w:val="006F6265"/>
    <w:rsid w:val="006F7134"/>
    <w:rsid w:val="0070026D"/>
    <w:rsid w:val="007032F3"/>
    <w:rsid w:val="00704143"/>
    <w:rsid w:val="00705DB6"/>
    <w:rsid w:val="007066FD"/>
    <w:rsid w:val="00710C27"/>
    <w:rsid w:val="007128B1"/>
    <w:rsid w:val="00713C76"/>
    <w:rsid w:val="007142B1"/>
    <w:rsid w:val="00720955"/>
    <w:rsid w:val="007229E6"/>
    <w:rsid w:val="00723867"/>
    <w:rsid w:val="00726757"/>
    <w:rsid w:val="00727972"/>
    <w:rsid w:val="0073681E"/>
    <w:rsid w:val="0074241C"/>
    <w:rsid w:val="00742BF1"/>
    <w:rsid w:val="00742C2C"/>
    <w:rsid w:val="00743F57"/>
    <w:rsid w:val="007442AC"/>
    <w:rsid w:val="00746392"/>
    <w:rsid w:val="00746487"/>
    <w:rsid w:val="007468F6"/>
    <w:rsid w:val="00747FF7"/>
    <w:rsid w:val="0075091C"/>
    <w:rsid w:val="007520B4"/>
    <w:rsid w:val="00761D2F"/>
    <w:rsid w:val="00763D61"/>
    <w:rsid w:val="0076407F"/>
    <w:rsid w:val="007677DD"/>
    <w:rsid w:val="00767FEB"/>
    <w:rsid w:val="0077063D"/>
    <w:rsid w:val="00770F7B"/>
    <w:rsid w:val="007723D7"/>
    <w:rsid w:val="0077393E"/>
    <w:rsid w:val="0077567B"/>
    <w:rsid w:val="007863E4"/>
    <w:rsid w:val="0078756A"/>
    <w:rsid w:val="00793F90"/>
    <w:rsid w:val="00796B68"/>
    <w:rsid w:val="007A00EC"/>
    <w:rsid w:val="007A0252"/>
    <w:rsid w:val="007A1F2E"/>
    <w:rsid w:val="007A26A7"/>
    <w:rsid w:val="007A31FF"/>
    <w:rsid w:val="007A5BA1"/>
    <w:rsid w:val="007A70C1"/>
    <w:rsid w:val="007B4235"/>
    <w:rsid w:val="007B63D5"/>
    <w:rsid w:val="007C050F"/>
    <w:rsid w:val="007C0619"/>
    <w:rsid w:val="007C0D94"/>
    <w:rsid w:val="007C294D"/>
    <w:rsid w:val="007D15C2"/>
    <w:rsid w:val="007D341B"/>
    <w:rsid w:val="007D50D0"/>
    <w:rsid w:val="007E1ADE"/>
    <w:rsid w:val="007E3C3E"/>
    <w:rsid w:val="007E6199"/>
    <w:rsid w:val="007E667D"/>
    <w:rsid w:val="007E7F97"/>
    <w:rsid w:val="007F013D"/>
    <w:rsid w:val="007F048A"/>
    <w:rsid w:val="007F0A70"/>
    <w:rsid w:val="007F0FCC"/>
    <w:rsid w:val="007F12C7"/>
    <w:rsid w:val="007F7A82"/>
    <w:rsid w:val="00802CD0"/>
    <w:rsid w:val="00804AF0"/>
    <w:rsid w:val="00807D5C"/>
    <w:rsid w:val="00807DB4"/>
    <w:rsid w:val="00812EBD"/>
    <w:rsid w:val="00813987"/>
    <w:rsid w:val="00816D41"/>
    <w:rsid w:val="008178C6"/>
    <w:rsid w:val="0082162F"/>
    <w:rsid w:val="00821D9E"/>
    <w:rsid w:val="00822861"/>
    <w:rsid w:val="00824749"/>
    <w:rsid w:val="00825969"/>
    <w:rsid w:val="00825A03"/>
    <w:rsid w:val="00825B26"/>
    <w:rsid w:val="00830CE4"/>
    <w:rsid w:val="0083198F"/>
    <w:rsid w:val="00832CB3"/>
    <w:rsid w:val="00833621"/>
    <w:rsid w:val="00837662"/>
    <w:rsid w:val="00843594"/>
    <w:rsid w:val="0084461E"/>
    <w:rsid w:val="008448B3"/>
    <w:rsid w:val="00845927"/>
    <w:rsid w:val="008470D4"/>
    <w:rsid w:val="00852F37"/>
    <w:rsid w:val="008537C0"/>
    <w:rsid w:val="00853C55"/>
    <w:rsid w:val="008540FF"/>
    <w:rsid w:val="00854E09"/>
    <w:rsid w:val="0085725D"/>
    <w:rsid w:val="00857D84"/>
    <w:rsid w:val="00860635"/>
    <w:rsid w:val="0086068B"/>
    <w:rsid w:val="008714D6"/>
    <w:rsid w:val="00871910"/>
    <w:rsid w:val="008813AE"/>
    <w:rsid w:val="008814CE"/>
    <w:rsid w:val="008824F2"/>
    <w:rsid w:val="00882E07"/>
    <w:rsid w:val="00885B92"/>
    <w:rsid w:val="00887877"/>
    <w:rsid w:val="0089154B"/>
    <w:rsid w:val="00891BFD"/>
    <w:rsid w:val="0089226F"/>
    <w:rsid w:val="00893C1B"/>
    <w:rsid w:val="00895D0C"/>
    <w:rsid w:val="008A0030"/>
    <w:rsid w:val="008A32E3"/>
    <w:rsid w:val="008A3FFD"/>
    <w:rsid w:val="008A41F0"/>
    <w:rsid w:val="008A7F29"/>
    <w:rsid w:val="008B08EA"/>
    <w:rsid w:val="008B1399"/>
    <w:rsid w:val="008B1BE6"/>
    <w:rsid w:val="008B3AED"/>
    <w:rsid w:val="008B5E98"/>
    <w:rsid w:val="008B78FE"/>
    <w:rsid w:val="008C0E28"/>
    <w:rsid w:val="008C140F"/>
    <w:rsid w:val="008C227D"/>
    <w:rsid w:val="008C2F0D"/>
    <w:rsid w:val="008C55EB"/>
    <w:rsid w:val="008C5E34"/>
    <w:rsid w:val="008C631B"/>
    <w:rsid w:val="008C7A93"/>
    <w:rsid w:val="008D123B"/>
    <w:rsid w:val="008D12B6"/>
    <w:rsid w:val="008D1ABC"/>
    <w:rsid w:val="008D3C76"/>
    <w:rsid w:val="008D5E0A"/>
    <w:rsid w:val="008D69A1"/>
    <w:rsid w:val="008E22AE"/>
    <w:rsid w:val="008E3307"/>
    <w:rsid w:val="008E36E9"/>
    <w:rsid w:val="008E4942"/>
    <w:rsid w:val="008E67FF"/>
    <w:rsid w:val="008F0E87"/>
    <w:rsid w:val="008F290B"/>
    <w:rsid w:val="008F3091"/>
    <w:rsid w:val="00904C43"/>
    <w:rsid w:val="009062FC"/>
    <w:rsid w:val="00906BB7"/>
    <w:rsid w:val="00915187"/>
    <w:rsid w:val="0091617E"/>
    <w:rsid w:val="0091711B"/>
    <w:rsid w:val="0092000F"/>
    <w:rsid w:val="00920AB6"/>
    <w:rsid w:val="00920C93"/>
    <w:rsid w:val="00923B9E"/>
    <w:rsid w:val="00923C08"/>
    <w:rsid w:val="009263A5"/>
    <w:rsid w:val="00927F5C"/>
    <w:rsid w:val="00930CDA"/>
    <w:rsid w:val="00931066"/>
    <w:rsid w:val="00933110"/>
    <w:rsid w:val="00936835"/>
    <w:rsid w:val="00940EE8"/>
    <w:rsid w:val="00940EF2"/>
    <w:rsid w:val="00943E95"/>
    <w:rsid w:val="00944A50"/>
    <w:rsid w:val="0095002C"/>
    <w:rsid w:val="0095124B"/>
    <w:rsid w:val="00951A7E"/>
    <w:rsid w:val="00953CD9"/>
    <w:rsid w:val="009555C8"/>
    <w:rsid w:val="00956852"/>
    <w:rsid w:val="00957F17"/>
    <w:rsid w:val="00962B93"/>
    <w:rsid w:val="00974A40"/>
    <w:rsid w:val="00982664"/>
    <w:rsid w:val="00984F82"/>
    <w:rsid w:val="009903DA"/>
    <w:rsid w:val="009927E9"/>
    <w:rsid w:val="0099393C"/>
    <w:rsid w:val="009951BF"/>
    <w:rsid w:val="009A4019"/>
    <w:rsid w:val="009A4169"/>
    <w:rsid w:val="009A7A9C"/>
    <w:rsid w:val="009B11C8"/>
    <w:rsid w:val="009B23FC"/>
    <w:rsid w:val="009B2498"/>
    <w:rsid w:val="009B2AA4"/>
    <w:rsid w:val="009B2E5E"/>
    <w:rsid w:val="009B6D89"/>
    <w:rsid w:val="009B75CC"/>
    <w:rsid w:val="009C0CBA"/>
    <w:rsid w:val="009C10BC"/>
    <w:rsid w:val="009C6A70"/>
    <w:rsid w:val="009D1A62"/>
    <w:rsid w:val="009D587D"/>
    <w:rsid w:val="009D77D7"/>
    <w:rsid w:val="009E2412"/>
    <w:rsid w:val="009E46D8"/>
    <w:rsid w:val="009F057F"/>
    <w:rsid w:val="009F0813"/>
    <w:rsid w:val="009F26A4"/>
    <w:rsid w:val="009F26E6"/>
    <w:rsid w:val="009F2EBA"/>
    <w:rsid w:val="009F2EFC"/>
    <w:rsid w:val="009F5D2C"/>
    <w:rsid w:val="009F6E4F"/>
    <w:rsid w:val="00A00883"/>
    <w:rsid w:val="00A00BBC"/>
    <w:rsid w:val="00A07538"/>
    <w:rsid w:val="00A13ECE"/>
    <w:rsid w:val="00A13F1F"/>
    <w:rsid w:val="00A20B41"/>
    <w:rsid w:val="00A21B3C"/>
    <w:rsid w:val="00A221A7"/>
    <w:rsid w:val="00A22A22"/>
    <w:rsid w:val="00A23761"/>
    <w:rsid w:val="00A23FB4"/>
    <w:rsid w:val="00A2558D"/>
    <w:rsid w:val="00A3028A"/>
    <w:rsid w:val="00A32DB9"/>
    <w:rsid w:val="00A33865"/>
    <w:rsid w:val="00A423E5"/>
    <w:rsid w:val="00A42DAC"/>
    <w:rsid w:val="00A5072F"/>
    <w:rsid w:val="00A551C5"/>
    <w:rsid w:val="00A56C35"/>
    <w:rsid w:val="00A607A2"/>
    <w:rsid w:val="00A626BF"/>
    <w:rsid w:val="00A639A6"/>
    <w:rsid w:val="00A639E0"/>
    <w:rsid w:val="00A65BB4"/>
    <w:rsid w:val="00A7060D"/>
    <w:rsid w:val="00A7096F"/>
    <w:rsid w:val="00A722F5"/>
    <w:rsid w:val="00A83F91"/>
    <w:rsid w:val="00A86718"/>
    <w:rsid w:val="00A8698A"/>
    <w:rsid w:val="00A869D1"/>
    <w:rsid w:val="00A9459E"/>
    <w:rsid w:val="00A94A34"/>
    <w:rsid w:val="00A953F4"/>
    <w:rsid w:val="00A9666B"/>
    <w:rsid w:val="00A96697"/>
    <w:rsid w:val="00A972FF"/>
    <w:rsid w:val="00AA0D23"/>
    <w:rsid w:val="00AA0E6C"/>
    <w:rsid w:val="00AA115A"/>
    <w:rsid w:val="00AA3F58"/>
    <w:rsid w:val="00AA4D4E"/>
    <w:rsid w:val="00AA4FF7"/>
    <w:rsid w:val="00AA5293"/>
    <w:rsid w:val="00AA52A9"/>
    <w:rsid w:val="00AB68BC"/>
    <w:rsid w:val="00AB6916"/>
    <w:rsid w:val="00AE065B"/>
    <w:rsid w:val="00AE110D"/>
    <w:rsid w:val="00AE1AD3"/>
    <w:rsid w:val="00AE2D1F"/>
    <w:rsid w:val="00AF09BE"/>
    <w:rsid w:val="00AF324D"/>
    <w:rsid w:val="00AF3A96"/>
    <w:rsid w:val="00AF3BBE"/>
    <w:rsid w:val="00AF4BC6"/>
    <w:rsid w:val="00AF50CE"/>
    <w:rsid w:val="00AF5B23"/>
    <w:rsid w:val="00AF6DC1"/>
    <w:rsid w:val="00AF7AE7"/>
    <w:rsid w:val="00B009CE"/>
    <w:rsid w:val="00B015E2"/>
    <w:rsid w:val="00B04FEC"/>
    <w:rsid w:val="00B06CB3"/>
    <w:rsid w:val="00B121FD"/>
    <w:rsid w:val="00B125B0"/>
    <w:rsid w:val="00B1319B"/>
    <w:rsid w:val="00B16198"/>
    <w:rsid w:val="00B1788B"/>
    <w:rsid w:val="00B21324"/>
    <w:rsid w:val="00B24B0E"/>
    <w:rsid w:val="00B27AC5"/>
    <w:rsid w:val="00B30F34"/>
    <w:rsid w:val="00B312A4"/>
    <w:rsid w:val="00B34773"/>
    <w:rsid w:val="00B35AF0"/>
    <w:rsid w:val="00B40878"/>
    <w:rsid w:val="00B4191B"/>
    <w:rsid w:val="00B43D79"/>
    <w:rsid w:val="00B441E0"/>
    <w:rsid w:val="00B47675"/>
    <w:rsid w:val="00B5169A"/>
    <w:rsid w:val="00B54BFE"/>
    <w:rsid w:val="00B55367"/>
    <w:rsid w:val="00B55FCE"/>
    <w:rsid w:val="00B56873"/>
    <w:rsid w:val="00B6075E"/>
    <w:rsid w:val="00B67E52"/>
    <w:rsid w:val="00B72F66"/>
    <w:rsid w:val="00B7335B"/>
    <w:rsid w:val="00B741AA"/>
    <w:rsid w:val="00B75A1B"/>
    <w:rsid w:val="00B8051E"/>
    <w:rsid w:val="00B818CC"/>
    <w:rsid w:val="00B8450C"/>
    <w:rsid w:val="00B87F3F"/>
    <w:rsid w:val="00B94AA8"/>
    <w:rsid w:val="00B9713F"/>
    <w:rsid w:val="00B97D43"/>
    <w:rsid w:val="00BA5FD2"/>
    <w:rsid w:val="00BA7F8F"/>
    <w:rsid w:val="00BB189E"/>
    <w:rsid w:val="00BB257F"/>
    <w:rsid w:val="00BB3AF0"/>
    <w:rsid w:val="00BB4415"/>
    <w:rsid w:val="00BB6FEC"/>
    <w:rsid w:val="00BC355F"/>
    <w:rsid w:val="00BC41E8"/>
    <w:rsid w:val="00BC508C"/>
    <w:rsid w:val="00BD0360"/>
    <w:rsid w:val="00BD50B6"/>
    <w:rsid w:val="00BD64A7"/>
    <w:rsid w:val="00BD64BF"/>
    <w:rsid w:val="00BD6AEF"/>
    <w:rsid w:val="00BE3DDA"/>
    <w:rsid w:val="00BE410C"/>
    <w:rsid w:val="00BE6946"/>
    <w:rsid w:val="00BF44A2"/>
    <w:rsid w:val="00C03985"/>
    <w:rsid w:val="00C043B7"/>
    <w:rsid w:val="00C049D9"/>
    <w:rsid w:val="00C148B6"/>
    <w:rsid w:val="00C2196C"/>
    <w:rsid w:val="00C23422"/>
    <w:rsid w:val="00C24A4C"/>
    <w:rsid w:val="00C314EE"/>
    <w:rsid w:val="00C333FF"/>
    <w:rsid w:val="00C35CD5"/>
    <w:rsid w:val="00C35E32"/>
    <w:rsid w:val="00C4427D"/>
    <w:rsid w:val="00C44A10"/>
    <w:rsid w:val="00C46E6A"/>
    <w:rsid w:val="00C51C8C"/>
    <w:rsid w:val="00C55ACA"/>
    <w:rsid w:val="00C5670D"/>
    <w:rsid w:val="00C579A9"/>
    <w:rsid w:val="00C60F0A"/>
    <w:rsid w:val="00C612F9"/>
    <w:rsid w:val="00C63535"/>
    <w:rsid w:val="00C63745"/>
    <w:rsid w:val="00C65354"/>
    <w:rsid w:val="00C656F3"/>
    <w:rsid w:val="00C65EB6"/>
    <w:rsid w:val="00C72D17"/>
    <w:rsid w:val="00C73B94"/>
    <w:rsid w:val="00C76663"/>
    <w:rsid w:val="00C8003B"/>
    <w:rsid w:val="00C823B0"/>
    <w:rsid w:val="00C83FAD"/>
    <w:rsid w:val="00C877D9"/>
    <w:rsid w:val="00C87CD3"/>
    <w:rsid w:val="00C93263"/>
    <w:rsid w:val="00C96B30"/>
    <w:rsid w:val="00CA41B8"/>
    <w:rsid w:val="00CA5CA6"/>
    <w:rsid w:val="00CA700C"/>
    <w:rsid w:val="00CA723B"/>
    <w:rsid w:val="00CB1D51"/>
    <w:rsid w:val="00CB2C30"/>
    <w:rsid w:val="00CB70E5"/>
    <w:rsid w:val="00CC1C93"/>
    <w:rsid w:val="00CC23AB"/>
    <w:rsid w:val="00CC2C52"/>
    <w:rsid w:val="00CC5FAC"/>
    <w:rsid w:val="00CC60D7"/>
    <w:rsid w:val="00CD073C"/>
    <w:rsid w:val="00CD3910"/>
    <w:rsid w:val="00CD7E17"/>
    <w:rsid w:val="00CE0C52"/>
    <w:rsid w:val="00CE1408"/>
    <w:rsid w:val="00CE1A04"/>
    <w:rsid w:val="00CE3A4C"/>
    <w:rsid w:val="00CE78E5"/>
    <w:rsid w:val="00CF1043"/>
    <w:rsid w:val="00CF3B99"/>
    <w:rsid w:val="00CF4392"/>
    <w:rsid w:val="00CF4F69"/>
    <w:rsid w:val="00CF5CE9"/>
    <w:rsid w:val="00CF5E0F"/>
    <w:rsid w:val="00CF699C"/>
    <w:rsid w:val="00D054BC"/>
    <w:rsid w:val="00D063DA"/>
    <w:rsid w:val="00D06678"/>
    <w:rsid w:val="00D15EC5"/>
    <w:rsid w:val="00D16A0A"/>
    <w:rsid w:val="00D2033F"/>
    <w:rsid w:val="00D21B87"/>
    <w:rsid w:val="00D21BED"/>
    <w:rsid w:val="00D2602C"/>
    <w:rsid w:val="00D30A56"/>
    <w:rsid w:val="00D31ED6"/>
    <w:rsid w:val="00D403FA"/>
    <w:rsid w:val="00D43DAD"/>
    <w:rsid w:val="00D46E0B"/>
    <w:rsid w:val="00D50101"/>
    <w:rsid w:val="00D50182"/>
    <w:rsid w:val="00D566F3"/>
    <w:rsid w:val="00D601E7"/>
    <w:rsid w:val="00D63E35"/>
    <w:rsid w:val="00D67409"/>
    <w:rsid w:val="00D73A62"/>
    <w:rsid w:val="00D766A3"/>
    <w:rsid w:val="00D80A2A"/>
    <w:rsid w:val="00D818FA"/>
    <w:rsid w:val="00D83C5E"/>
    <w:rsid w:val="00D83E7E"/>
    <w:rsid w:val="00D86378"/>
    <w:rsid w:val="00D871F8"/>
    <w:rsid w:val="00D94C77"/>
    <w:rsid w:val="00D96C54"/>
    <w:rsid w:val="00D96D07"/>
    <w:rsid w:val="00DA5D25"/>
    <w:rsid w:val="00DA64D2"/>
    <w:rsid w:val="00DB00F5"/>
    <w:rsid w:val="00DB551C"/>
    <w:rsid w:val="00DB7EF5"/>
    <w:rsid w:val="00DC0619"/>
    <w:rsid w:val="00DC2527"/>
    <w:rsid w:val="00DC43F9"/>
    <w:rsid w:val="00DC675D"/>
    <w:rsid w:val="00DC6B73"/>
    <w:rsid w:val="00DC6E8F"/>
    <w:rsid w:val="00DD05E5"/>
    <w:rsid w:val="00DD2345"/>
    <w:rsid w:val="00DD38C5"/>
    <w:rsid w:val="00DD58B0"/>
    <w:rsid w:val="00DD5A2A"/>
    <w:rsid w:val="00DD5A53"/>
    <w:rsid w:val="00DD5D2A"/>
    <w:rsid w:val="00DD61FA"/>
    <w:rsid w:val="00DE05D3"/>
    <w:rsid w:val="00DE6B05"/>
    <w:rsid w:val="00DE7920"/>
    <w:rsid w:val="00DE7B21"/>
    <w:rsid w:val="00DF23AD"/>
    <w:rsid w:val="00DF505D"/>
    <w:rsid w:val="00DF7EBD"/>
    <w:rsid w:val="00E007F4"/>
    <w:rsid w:val="00E0197E"/>
    <w:rsid w:val="00E023CE"/>
    <w:rsid w:val="00E038BD"/>
    <w:rsid w:val="00E04E7F"/>
    <w:rsid w:val="00E10E39"/>
    <w:rsid w:val="00E12023"/>
    <w:rsid w:val="00E12506"/>
    <w:rsid w:val="00E139C4"/>
    <w:rsid w:val="00E1706C"/>
    <w:rsid w:val="00E20CE2"/>
    <w:rsid w:val="00E2128F"/>
    <w:rsid w:val="00E24921"/>
    <w:rsid w:val="00E357CF"/>
    <w:rsid w:val="00E37130"/>
    <w:rsid w:val="00E41640"/>
    <w:rsid w:val="00E4208A"/>
    <w:rsid w:val="00E510C4"/>
    <w:rsid w:val="00E532CF"/>
    <w:rsid w:val="00E53ACB"/>
    <w:rsid w:val="00E54463"/>
    <w:rsid w:val="00E5465E"/>
    <w:rsid w:val="00E54B8E"/>
    <w:rsid w:val="00E600C2"/>
    <w:rsid w:val="00E6393D"/>
    <w:rsid w:val="00E64A10"/>
    <w:rsid w:val="00E64F9D"/>
    <w:rsid w:val="00E666DE"/>
    <w:rsid w:val="00E6679D"/>
    <w:rsid w:val="00E70296"/>
    <w:rsid w:val="00E7127F"/>
    <w:rsid w:val="00E723C2"/>
    <w:rsid w:val="00E73194"/>
    <w:rsid w:val="00E73BA7"/>
    <w:rsid w:val="00E75D41"/>
    <w:rsid w:val="00E76694"/>
    <w:rsid w:val="00E77A39"/>
    <w:rsid w:val="00E81B40"/>
    <w:rsid w:val="00E81E7F"/>
    <w:rsid w:val="00E81F4B"/>
    <w:rsid w:val="00E83FE4"/>
    <w:rsid w:val="00E85CD4"/>
    <w:rsid w:val="00E8706F"/>
    <w:rsid w:val="00E91114"/>
    <w:rsid w:val="00E915F2"/>
    <w:rsid w:val="00E922AD"/>
    <w:rsid w:val="00E92DAA"/>
    <w:rsid w:val="00E93F3F"/>
    <w:rsid w:val="00E9500D"/>
    <w:rsid w:val="00E95744"/>
    <w:rsid w:val="00E971B6"/>
    <w:rsid w:val="00E97ADB"/>
    <w:rsid w:val="00E97B33"/>
    <w:rsid w:val="00EA096B"/>
    <w:rsid w:val="00EA1E21"/>
    <w:rsid w:val="00EA61BE"/>
    <w:rsid w:val="00EB15B6"/>
    <w:rsid w:val="00EB3D62"/>
    <w:rsid w:val="00EB61BF"/>
    <w:rsid w:val="00EC090F"/>
    <w:rsid w:val="00EC4ECD"/>
    <w:rsid w:val="00ED0799"/>
    <w:rsid w:val="00ED1B1E"/>
    <w:rsid w:val="00ED53FC"/>
    <w:rsid w:val="00ED7592"/>
    <w:rsid w:val="00ED76A0"/>
    <w:rsid w:val="00EE14F6"/>
    <w:rsid w:val="00EE1988"/>
    <w:rsid w:val="00EE1D02"/>
    <w:rsid w:val="00EE1E49"/>
    <w:rsid w:val="00EE22D1"/>
    <w:rsid w:val="00EF006C"/>
    <w:rsid w:val="00EF1BA6"/>
    <w:rsid w:val="00EF33D8"/>
    <w:rsid w:val="00EF3782"/>
    <w:rsid w:val="00F025CA"/>
    <w:rsid w:val="00F0276F"/>
    <w:rsid w:val="00F02FCC"/>
    <w:rsid w:val="00F102E0"/>
    <w:rsid w:val="00F1044A"/>
    <w:rsid w:val="00F114CA"/>
    <w:rsid w:val="00F14ED0"/>
    <w:rsid w:val="00F15ADC"/>
    <w:rsid w:val="00F1758D"/>
    <w:rsid w:val="00F2129E"/>
    <w:rsid w:val="00F25542"/>
    <w:rsid w:val="00F312EF"/>
    <w:rsid w:val="00F331E7"/>
    <w:rsid w:val="00F343E4"/>
    <w:rsid w:val="00F34BC4"/>
    <w:rsid w:val="00F37393"/>
    <w:rsid w:val="00F40517"/>
    <w:rsid w:val="00F41600"/>
    <w:rsid w:val="00F418C1"/>
    <w:rsid w:val="00F41B60"/>
    <w:rsid w:val="00F42799"/>
    <w:rsid w:val="00F43849"/>
    <w:rsid w:val="00F44C00"/>
    <w:rsid w:val="00F54426"/>
    <w:rsid w:val="00F5609F"/>
    <w:rsid w:val="00F603BB"/>
    <w:rsid w:val="00F623EB"/>
    <w:rsid w:val="00F6679B"/>
    <w:rsid w:val="00F71F85"/>
    <w:rsid w:val="00F7433E"/>
    <w:rsid w:val="00F8100A"/>
    <w:rsid w:val="00F81E9A"/>
    <w:rsid w:val="00F83ACE"/>
    <w:rsid w:val="00F85517"/>
    <w:rsid w:val="00F86787"/>
    <w:rsid w:val="00F868BC"/>
    <w:rsid w:val="00F87CD1"/>
    <w:rsid w:val="00F90BBB"/>
    <w:rsid w:val="00F9536E"/>
    <w:rsid w:val="00F97990"/>
    <w:rsid w:val="00FA32E9"/>
    <w:rsid w:val="00FA4293"/>
    <w:rsid w:val="00FA7FE6"/>
    <w:rsid w:val="00FB18F9"/>
    <w:rsid w:val="00FB27CB"/>
    <w:rsid w:val="00FB39C7"/>
    <w:rsid w:val="00FB45CF"/>
    <w:rsid w:val="00FB7AC5"/>
    <w:rsid w:val="00FC04BB"/>
    <w:rsid w:val="00FC3577"/>
    <w:rsid w:val="00FC5D2F"/>
    <w:rsid w:val="00FC6C95"/>
    <w:rsid w:val="00FC77D7"/>
    <w:rsid w:val="00FD0938"/>
    <w:rsid w:val="00FD331C"/>
    <w:rsid w:val="00FD5FB7"/>
    <w:rsid w:val="00FD68D8"/>
    <w:rsid w:val="00FE1039"/>
    <w:rsid w:val="00FE1267"/>
    <w:rsid w:val="00FE2133"/>
    <w:rsid w:val="00FE2E79"/>
    <w:rsid w:val="00FE4B8D"/>
    <w:rsid w:val="00FE5FFA"/>
    <w:rsid w:val="00FF34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CB4F3"/>
  <w15:chartTrackingRefBased/>
  <w15:docId w15:val="{3100ED0D-3A5D-41C4-9775-CCDB4FAB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qFormat="1"/>
    <w:lsdException w:name="Title" w:uiPriority="10"/>
    <w:lsdException w:name="Subtitle" w:uiPriority="1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742BF1"/>
  </w:style>
  <w:style w:type="paragraph" w:styleId="Nadpis1">
    <w:name w:val="heading 1"/>
    <w:basedOn w:val="ZPNadpis1"/>
    <w:next w:val="Odstavec1"/>
    <w:link w:val="Nadpis1Char"/>
    <w:uiPriority w:val="9"/>
    <w:qFormat/>
    <w:rsid w:val="00BB3AF0"/>
    <w:pPr>
      <w:numPr>
        <w:numId w:val="13"/>
      </w:numPr>
    </w:pPr>
    <w:rPr>
      <w:lang w:val="en-GB"/>
    </w:rPr>
  </w:style>
  <w:style w:type="paragraph" w:styleId="Nadpis2">
    <w:name w:val="heading 2"/>
    <w:basedOn w:val="ZPNadpis2"/>
    <w:next w:val="Odstavec1"/>
    <w:link w:val="Nadpis2Char"/>
    <w:uiPriority w:val="1"/>
    <w:qFormat/>
    <w:rsid w:val="00BB3AF0"/>
    <w:pPr>
      <w:numPr>
        <w:ilvl w:val="1"/>
        <w:numId w:val="13"/>
      </w:numPr>
    </w:pPr>
    <w:rPr>
      <w:bCs w:val="0"/>
      <w:iCs/>
      <w:lang w:val="en-GB"/>
    </w:rPr>
  </w:style>
  <w:style w:type="paragraph" w:styleId="Nadpis3">
    <w:name w:val="heading 3"/>
    <w:basedOn w:val="ZPNadpis3"/>
    <w:next w:val="Odstavec1"/>
    <w:link w:val="Nadpis3Char"/>
    <w:uiPriority w:val="9"/>
    <w:qFormat/>
    <w:rsid w:val="00BB3AF0"/>
    <w:pPr>
      <w:numPr>
        <w:ilvl w:val="2"/>
        <w:numId w:val="13"/>
      </w:numPr>
    </w:pPr>
    <w:rPr>
      <w:b w:val="0"/>
      <w:lang w:val="en-GB"/>
    </w:rPr>
  </w:style>
  <w:style w:type="paragraph" w:styleId="Nadpis4">
    <w:name w:val="heading 4"/>
    <w:basedOn w:val="Normln"/>
    <w:next w:val="Normln"/>
    <w:link w:val="Nadpis4Char"/>
    <w:uiPriority w:val="9"/>
    <w:unhideWhenUsed/>
    <w:rsid w:val="00743F57"/>
    <w:pPr>
      <w:keepNext/>
      <w:spacing w:before="240" w:after="60"/>
      <w:outlineLvl w:val="3"/>
    </w:pPr>
    <w:rPr>
      <w:rFonts w:ascii="Calibri" w:hAnsi="Calibri"/>
      <w:b/>
      <w:bCs/>
      <w:sz w:val="28"/>
      <w:szCs w:val="28"/>
    </w:rPr>
  </w:style>
  <w:style w:type="paragraph" w:styleId="Nadpis5">
    <w:name w:val="heading 5"/>
    <w:basedOn w:val="Nadpis3"/>
    <w:next w:val="Normln"/>
    <w:link w:val="Nadpis5Char"/>
    <w:uiPriority w:val="9"/>
    <w:rsid w:val="00AB6916"/>
    <w:pPr>
      <w:spacing w:before="120" w:after="240" w:line="360" w:lineRule="auto"/>
      <w:ind w:left="1008" w:hanging="1008"/>
      <w:outlineLvl w:val="4"/>
    </w:pPr>
    <w:rPr>
      <w:rFonts w:cs="Times New Roman"/>
      <w:lang w:eastAsia="sk-SK"/>
    </w:rPr>
  </w:style>
  <w:style w:type="paragraph" w:styleId="Nadpis6">
    <w:name w:val="heading 6"/>
    <w:basedOn w:val="Normln"/>
    <w:next w:val="Normln"/>
    <w:link w:val="Nadpis6Char"/>
    <w:uiPriority w:val="9"/>
    <w:unhideWhenUsed/>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uiPriority w:val="9"/>
    <w:unhideWhenUsed/>
    <w:rsid w:val="00743F57"/>
    <w:pPr>
      <w:spacing w:before="240" w:after="60"/>
      <w:outlineLvl w:val="6"/>
    </w:pPr>
    <w:rPr>
      <w:rFonts w:ascii="Calibri" w:hAnsi="Calibri"/>
    </w:rPr>
  </w:style>
  <w:style w:type="paragraph" w:styleId="Nadpis8">
    <w:name w:val="heading 8"/>
    <w:basedOn w:val="Nadpis3"/>
    <w:next w:val="Normln"/>
    <w:link w:val="Nadpis8Char"/>
    <w:uiPriority w:val="9"/>
    <w:rsid w:val="00AB6916"/>
    <w:pPr>
      <w:spacing w:before="120" w:after="240" w:line="360" w:lineRule="auto"/>
      <w:ind w:left="1440" w:hanging="1440"/>
      <w:outlineLvl w:val="7"/>
    </w:pPr>
    <w:rPr>
      <w:rFonts w:cs="Times New Roman"/>
      <w:bCs w:val="0"/>
      <w:lang w:eastAsia="sk-SK"/>
    </w:rPr>
  </w:style>
  <w:style w:type="paragraph" w:styleId="Nadpis9">
    <w:name w:val="heading 9"/>
    <w:basedOn w:val="Normln"/>
    <w:next w:val="Normln"/>
    <w:link w:val="Nadpis9Char"/>
    <w:uiPriority w:val="9"/>
    <w:unhideWhenUsed/>
    <w:rsid w:val="00743F57"/>
    <w:p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uiPriority w:val="9"/>
    <w:rsid w:val="00743F57"/>
    <w:rPr>
      <w:rFonts w:ascii="Calibri" w:eastAsia="Times New Roman" w:hAnsi="Calibri" w:cs="Times New Roman"/>
      <w:b/>
      <w:bCs/>
      <w:sz w:val="28"/>
      <w:szCs w:val="28"/>
    </w:rPr>
  </w:style>
  <w:style w:type="character" w:customStyle="1" w:styleId="Nadpis6Char">
    <w:name w:val="Nadpis 6 Char"/>
    <w:link w:val="Nadpis6"/>
    <w:uiPriority w:val="9"/>
    <w:rsid w:val="00743F57"/>
    <w:rPr>
      <w:rFonts w:ascii="Calibri" w:eastAsia="Times New Roman" w:hAnsi="Calibri" w:cs="Times New Roman"/>
      <w:b/>
      <w:bCs/>
      <w:sz w:val="22"/>
      <w:szCs w:val="22"/>
    </w:rPr>
  </w:style>
  <w:style w:type="character" w:customStyle="1" w:styleId="Nadpis7Char">
    <w:name w:val="Nadpis 7 Char"/>
    <w:link w:val="Nadpis7"/>
    <w:uiPriority w:val="9"/>
    <w:rsid w:val="00743F57"/>
    <w:rPr>
      <w:rFonts w:ascii="Calibri" w:eastAsia="Times New Roman" w:hAnsi="Calibri" w:cs="Times New Roman"/>
      <w:sz w:val="24"/>
      <w:szCs w:val="24"/>
    </w:rPr>
  </w:style>
  <w:style w:type="character" w:customStyle="1" w:styleId="Nadpis9Char">
    <w:name w:val="Nadpis 9 Char"/>
    <w:link w:val="Nadpis9"/>
    <w:uiPriority w:val="9"/>
    <w:semiHidden/>
    <w:rsid w:val="00743F57"/>
    <w:rPr>
      <w:rFonts w:ascii="Cambria" w:eastAsia="Times New Roman" w:hAnsi="Cambria" w:cs="Times New Roman"/>
      <w:sz w:val="22"/>
      <w:szCs w:val="22"/>
    </w:rPr>
  </w:style>
  <w:style w:type="paragraph" w:styleId="Obsah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Dalodstavce">
    <w:name w:val="Další odstavce"/>
    <w:basedOn w:val="ZPZklad"/>
    <w:link w:val="DalodstavceChar"/>
    <w:uiPriority w:val="10"/>
    <w:qFormat/>
    <w:rsid w:val="00BB3AF0"/>
    <w:pPr>
      <w:ind w:firstLine="482"/>
    </w:pPr>
    <w:rPr>
      <w:lang w:val="en-GB"/>
    </w:rPr>
  </w:style>
  <w:style w:type="character" w:customStyle="1" w:styleId="DalodstavceChar">
    <w:name w:val="Další odstavce Char"/>
    <w:basedOn w:val="ZPZkladChar"/>
    <w:link w:val="Dalodstavce"/>
    <w:uiPriority w:val="10"/>
    <w:rsid w:val="00BB3AF0"/>
    <w:rPr>
      <w:rFonts w:ascii="Cambria" w:hAnsi="Cambria"/>
      <w:sz w:val="24"/>
      <w:szCs w:val="24"/>
      <w:lang w:val="en-GB"/>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Nadpis1vodn">
    <w:name w:val="ZP Nadpis 1 úvodní"/>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Vetsodrkami">
    <w:name w:val="ZP: Výčet s odrážkami"/>
    <w:basedOn w:val="Bezseznamu"/>
    <w:rsid w:val="00E73BA7"/>
    <w:pPr>
      <w:numPr>
        <w:numId w:val="4"/>
      </w:numPr>
    </w:pPr>
  </w:style>
  <w:style w:type="character" w:styleId="Zstupntext">
    <w:name w:val="Placeholder Text"/>
    <w:basedOn w:val="Standardnpsmoodstavce"/>
    <w:uiPriority w:val="99"/>
    <w:semiHidden/>
    <w:rsid w:val="00E24921"/>
    <w:rPr>
      <w:color w:val="808080"/>
    </w:rPr>
  </w:style>
  <w:style w:type="paragraph" w:styleId="Zhlav">
    <w:name w:val="header"/>
    <w:basedOn w:val="Normln"/>
    <w:link w:val="ZhlavChar"/>
    <w:uiPriority w:val="99"/>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styleId="Textpoznpodarou">
    <w:name w:val="footnote text"/>
    <w:basedOn w:val="ZPZklad"/>
    <w:link w:val="TextpoznpodarouChar"/>
    <w:rsid w:val="00E73194"/>
    <w:pPr>
      <w:ind w:left="300" w:hanging="300"/>
      <w:jc w:val="left"/>
    </w:pPr>
    <w:rPr>
      <w:sz w:val="20"/>
      <w:szCs w:val="20"/>
    </w:rPr>
  </w:style>
  <w:style w:type="character" w:styleId="Znakapoznpodarou">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Obsah2">
    <w:name w:val="toc 2"/>
    <w:basedOn w:val="Normln"/>
    <w:autoRedefine/>
    <w:uiPriority w:val="39"/>
    <w:rsid w:val="006959C8"/>
    <w:pPr>
      <w:tabs>
        <w:tab w:val="left" w:pos="851"/>
        <w:tab w:val="right" w:leader="dot" w:pos="8505"/>
      </w:tabs>
      <w:spacing w:before="120"/>
      <w:ind w:left="862" w:hanging="624"/>
    </w:pPr>
    <w:rPr>
      <w:iCs/>
      <w:noProof/>
    </w:rPr>
  </w:style>
  <w:style w:type="paragraph" w:styleId="Obsah3">
    <w:name w:val="toc 3"/>
    <w:basedOn w:val="Normln"/>
    <w:autoRedefine/>
    <w:uiPriority w:val="39"/>
    <w:rsid w:val="00C35CD5"/>
    <w:pPr>
      <w:tabs>
        <w:tab w:val="left" w:pos="1361"/>
        <w:tab w:val="right" w:leader="dot" w:pos="8505"/>
      </w:tabs>
      <w:spacing w:before="120" w:line="280" w:lineRule="atLeast"/>
      <w:ind w:left="482"/>
      <w:jc w:val="both"/>
    </w:pPr>
    <w:rPr>
      <w:noProof/>
    </w:rPr>
  </w:style>
  <w:style w:type="paragraph" w:styleId="Obsah4">
    <w:name w:val="toc 4"/>
    <w:basedOn w:val="Normln"/>
    <w:next w:val="Normln"/>
    <w:autoRedefine/>
    <w:uiPriority w:val="39"/>
    <w:rsid w:val="00A86718"/>
    <w:pPr>
      <w:ind w:left="720"/>
    </w:pPr>
    <w:rPr>
      <w:sz w:val="20"/>
      <w:szCs w:val="20"/>
    </w:rPr>
  </w:style>
  <w:style w:type="paragraph" w:styleId="Obsah5">
    <w:name w:val="toc 5"/>
    <w:basedOn w:val="Normln"/>
    <w:next w:val="Normln"/>
    <w:autoRedefine/>
    <w:uiPriority w:val="39"/>
    <w:rsid w:val="00A86718"/>
    <w:pPr>
      <w:ind w:left="960"/>
    </w:pPr>
    <w:rPr>
      <w:sz w:val="20"/>
      <w:szCs w:val="20"/>
    </w:rPr>
  </w:style>
  <w:style w:type="paragraph" w:styleId="Obsah6">
    <w:name w:val="toc 6"/>
    <w:basedOn w:val="Normln"/>
    <w:next w:val="Normln"/>
    <w:autoRedefine/>
    <w:uiPriority w:val="39"/>
    <w:rsid w:val="00A86718"/>
    <w:pPr>
      <w:ind w:left="1200"/>
    </w:pPr>
    <w:rPr>
      <w:sz w:val="20"/>
      <w:szCs w:val="20"/>
    </w:rPr>
  </w:style>
  <w:style w:type="paragraph" w:styleId="Obsah7">
    <w:name w:val="toc 7"/>
    <w:basedOn w:val="Normln"/>
    <w:next w:val="Normln"/>
    <w:autoRedefine/>
    <w:uiPriority w:val="39"/>
    <w:rsid w:val="00A86718"/>
    <w:pPr>
      <w:ind w:left="1440"/>
    </w:pPr>
    <w:rPr>
      <w:sz w:val="20"/>
      <w:szCs w:val="20"/>
    </w:rPr>
  </w:style>
  <w:style w:type="paragraph" w:styleId="Obsah8">
    <w:name w:val="toc 8"/>
    <w:basedOn w:val="Normln"/>
    <w:next w:val="Normln"/>
    <w:autoRedefine/>
    <w:uiPriority w:val="39"/>
    <w:rsid w:val="00A86718"/>
    <w:pPr>
      <w:ind w:left="1680"/>
    </w:pPr>
    <w:rPr>
      <w:sz w:val="20"/>
      <w:szCs w:val="20"/>
    </w:rPr>
  </w:style>
  <w:style w:type="paragraph" w:styleId="Obsah9">
    <w:name w:val="toc 9"/>
    <w:basedOn w:val="Obsah10"/>
    <w:uiPriority w:val="39"/>
    <w:rsid w:val="00D06678"/>
  </w:style>
  <w:style w:type="paragraph" w:customStyle="1" w:styleId="Obsah10">
    <w:name w:val="Obsah 10"/>
    <w:basedOn w:val="Obsah1"/>
    <w:rsid w:val="00D06678"/>
    <w:pPr>
      <w:tabs>
        <w:tab w:val="clear" w:pos="480"/>
        <w:tab w:val="left" w:pos="851"/>
      </w:tabs>
      <w:spacing w:before="120" w:after="0"/>
    </w:pPr>
    <w:rPr>
      <w:b w:val="0"/>
    </w:rPr>
  </w:style>
  <w:style w:type="paragraph" w:customStyle="1" w:styleId="ZPNadpis30">
    <w:name w:val="ZP: Nadpis 3"/>
    <w:basedOn w:val="inZPNadpisy"/>
    <w:next w:val="ZPZklad"/>
    <w:rsid w:val="009F057F"/>
    <w:p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numbering" w:customStyle="1" w:styleId="slovnkapitol">
    <w:name w:val="Číslování kapitol"/>
    <w:uiPriority w:val="99"/>
    <w:rsid w:val="0006632C"/>
    <w:pPr>
      <w:numPr>
        <w:numId w:val="5"/>
      </w:numPr>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DF505D"/>
    <w:pPr>
      <w:numPr>
        <w:numId w:val="3"/>
      </w:numPr>
      <w:spacing w:before="60"/>
      <w:jc w:val="left"/>
    </w:p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ln"/>
    <w:semiHidden/>
    <w:rsid w:val="008A0030"/>
    <w:pPr>
      <w:keepNext/>
      <w:keepLines/>
      <w:suppressAutoHyphens/>
    </w:pPr>
  </w:style>
  <w:style w:type="paragraph" w:customStyle="1" w:styleId="inZPPodpisprohlen">
    <w:name w:val="inZP: Podpis prohlášení"/>
    <w:basedOn w:val="ZPZklad"/>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Ploha1">
    <w:name w:val="Příloha 1"/>
    <w:basedOn w:val="ZPNadpis1"/>
    <w:next w:val="ZPZklad"/>
    <w:link w:val="Ploha1Char"/>
    <w:uiPriority w:val="49"/>
    <w:qFormat/>
    <w:rsid w:val="00F102E0"/>
    <w:pPr>
      <w:numPr>
        <w:numId w:val="6"/>
      </w:numPr>
      <w:ind w:left="360"/>
    </w:pPr>
  </w:style>
  <w:style w:type="paragraph" w:customStyle="1" w:styleId="Ploha2">
    <w:name w:val="Příloha 2"/>
    <w:basedOn w:val="ZPNadpis2"/>
    <w:next w:val="ZPZklad"/>
    <w:link w:val="Ploha2Char"/>
    <w:uiPriority w:val="50"/>
    <w:qFormat/>
    <w:rsid w:val="00845927"/>
    <w:pPr>
      <w:numPr>
        <w:ilvl w:val="1"/>
        <w:numId w:val="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ln"/>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ZPOddlovaseznam">
    <w:name w:val="ZP: Oddělovač seznamů"/>
    <w:basedOn w:val="ZPZklad"/>
    <w:uiPriority w:val="32"/>
    <w:qFormat/>
    <w:rsid w:val="007C050F"/>
    <w:pPr>
      <w:spacing w:line="140" w:lineRule="exact"/>
    </w:p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Ploha1Char">
    <w:name w:val="Příloha 1 Char"/>
    <w:basedOn w:val="Standardnpsmoodstavce"/>
    <w:link w:val="Ploha1"/>
    <w:uiPriority w:val="49"/>
    <w:rsid w:val="000D7A70"/>
    <w:rPr>
      <w:rFonts w:ascii="Arial" w:hAnsi="Arial" w:cs="Arial"/>
      <w:b/>
      <w:bCs/>
      <w:color w:val="0000DC"/>
      <w:sz w:val="34"/>
      <w:szCs w:val="40"/>
    </w:rPr>
  </w:style>
  <w:style w:type="numbering" w:customStyle="1" w:styleId="slovnploh">
    <w:name w:val="Číslování příloh"/>
    <w:uiPriority w:val="99"/>
    <w:rsid w:val="00F102E0"/>
    <w:pPr>
      <w:numPr>
        <w:numId w:val="6"/>
      </w:numPr>
    </w:pPr>
  </w:style>
  <w:style w:type="character" w:customStyle="1" w:styleId="TextpoznpodarouChar">
    <w:name w:val="Text pozn. pod čarou Char"/>
    <w:link w:val="Textpoznpodarou"/>
    <w:rsid w:val="00E73194"/>
    <w:rPr>
      <w:rFonts w:ascii="Cambria" w:hAnsi="Cambria"/>
      <w:lang w:val="sk-SK"/>
    </w:rPr>
  </w:style>
  <w:style w:type="paragraph" w:customStyle="1" w:styleId="ZPZaptsud">
    <w:name w:val="ZP Zapátí sudé"/>
    <w:basedOn w:val="inZPZhlavapaty"/>
    <w:rsid w:val="0095124B"/>
    <w:pPr>
      <w:jc w:val="left"/>
    </w:pPr>
  </w:style>
  <w:style w:type="character" w:customStyle="1" w:styleId="Nadpis5Char">
    <w:name w:val="Nadpis 5 Char"/>
    <w:link w:val="Nadpis5"/>
    <w:uiPriority w:val="9"/>
    <w:rsid w:val="00AB6916"/>
    <w:rPr>
      <w:rFonts w:ascii="Arial" w:hAnsi="Arial"/>
      <w:b/>
      <w:bCs/>
      <w:color w:val="0000DC"/>
      <w:sz w:val="24"/>
      <w:szCs w:val="24"/>
      <w:lang w:eastAsia="sk-SK"/>
    </w:rPr>
  </w:style>
  <w:style w:type="character" w:customStyle="1" w:styleId="Nadpis8Char">
    <w:name w:val="Nadpis 8 Char"/>
    <w:link w:val="Nadpis8"/>
    <w:uiPriority w:val="9"/>
    <w:rsid w:val="00AB6916"/>
    <w:rPr>
      <w:rFonts w:ascii="Arial" w:hAnsi="Arial"/>
      <w:b/>
      <w:color w:val="0000DC"/>
      <w:sz w:val="24"/>
      <w:szCs w:val="24"/>
      <w:lang w:eastAsia="sk-SK"/>
    </w:rPr>
  </w:style>
  <w:style w:type="character" w:customStyle="1" w:styleId="Ploha2Char">
    <w:name w:val="Příloha 2 Char"/>
    <w:basedOn w:val="Standardnpsmoodstavce"/>
    <w:link w:val="Ploha2"/>
    <w:uiPriority w:val="50"/>
    <w:rsid w:val="000D7A70"/>
    <w:rPr>
      <w:rFonts w:ascii="Arial" w:hAnsi="Arial" w:cs="Arial"/>
      <w:bCs/>
      <w:color w:val="0000DC"/>
      <w:sz w:val="28"/>
      <w:szCs w:val="28"/>
    </w:rPr>
  </w:style>
  <w:style w:type="character" w:customStyle="1" w:styleId="Nadpis1Char">
    <w:name w:val="Nadpis 1 Char"/>
    <w:link w:val="Nadpis1"/>
    <w:uiPriority w:val="9"/>
    <w:rsid w:val="00BB3AF0"/>
    <w:rPr>
      <w:rFonts w:ascii="Arial" w:hAnsi="Arial" w:cs="Arial"/>
      <w:b/>
      <w:bCs/>
      <w:color w:val="0000DC"/>
      <w:sz w:val="34"/>
      <w:szCs w:val="40"/>
      <w:lang w:val="en-GB"/>
    </w:rPr>
  </w:style>
  <w:style w:type="character" w:customStyle="1" w:styleId="Nadpis2Char">
    <w:name w:val="Nadpis 2 Char"/>
    <w:link w:val="Nadpis2"/>
    <w:uiPriority w:val="1"/>
    <w:rsid w:val="00BB3AF0"/>
    <w:rPr>
      <w:rFonts w:ascii="Arial" w:hAnsi="Arial" w:cs="Arial"/>
      <w:iCs/>
      <w:color w:val="0000DC"/>
      <w:sz w:val="28"/>
      <w:szCs w:val="28"/>
      <w:lang w:val="en-GB"/>
    </w:rPr>
  </w:style>
  <w:style w:type="character" w:customStyle="1" w:styleId="Nadpis3Char">
    <w:name w:val="Nadpis 3 Char"/>
    <w:link w:val="Nadpis3"/>
    <w:uiPriority w:val="9"/>
    <w:rsid w:val="00BB3AF0"/>
    <w:rPr>
      <w:rFonts w:ascii="Arial" w:hAnsi="Arial" w:cs="Arial"/>
      <w:bCs/>
      <w:color w:val="0000DC"/>
      <w:lang w:val="en-GB"/>
    </w:rPr>
  </w:style>
  <w:style w:type="paragraph" w:styleId="Nadpisobsahu">
    <w:name w:val="TOC Heading"/>
    <w:basedOn w:val="Nadpis1"/>
    <w:next w:val="Normln"/>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ZhlavChar">
    <w:name w:val="Záhlaví Char"/>
    <w:link w:val="Zhlav"/>
    <w:uiPriority w:val="99"/>
    <w:rsid w:val="00AB6916"/>
    <w:rPr>
      <w:sz w:val="24"/>
      <w:szCs w:val="24"/>
    </w:rPr>
  </w:style>
  <w:style w:type="character" w:customStyle="1" w:styleId="ZpatChar">
    <w:name w:val="Zápatí Char"/>
    <w:link w:val="Zpat"/>
    <w:uiPriority w:val="99"/>
    <w:rsid w:val="00AB6916"/>
    <w:rPr>
      <w:sz w:val="24"/>
      <w:szCs w:val="24"/>
    </w:rPr>
  </w:style>
  <w:style w:type="character" w:styleId="Siln">
    <w:name w:val="Strong"/>
    <w:uiPriority w:val="22"/>
    <w:qFormat/>
    <w:rsid w:val="00AB6916"/>
    <w:rPr>
      <w:b/>
      <w:bCs/>
    </w:rPr>
  </w:style>
  <w:style w:type="paragraph" w:styleId="Nzev">
    <w:name w:val="Title"/>
    <w:basedOn w:val="Nadpis1"/>
    <w:next w:val="Normln"/>
    <w:link w:val="NzevChar"/>
    <w:uiPriority w:val="10"/>
    <w:rsid w:val="00AB6916"/>
    <w:pPr>
      <w:spacing w:before="120" w:after="240" w:line="360" w:lineRule="auto"/>
    </w:pPr>
    <w:rPr>
      <w:rFonts w:cs="Times New Roman"/>
      <w:bCs w:val="0"/>
      <w:spacing w:val="4"/>
      <w:lang w:eastAsia="sk-SK"/>
    </w:rPr>
  </w:style>
  <w:style w:type="character" w:customStyle="1" w:styleId="NzevChar">
    <w:name w:val="Název Char"/>
    <w:link w:val="Nzev"/>
    <w:uiPriority w:val="10"/>
    <w:rsid w:val="00AB6916"/>
    <w:rPr>
      <w:rFonts w:ascii="Arial" w:hAnsi="Arial"/>
      <w:b/>
      <w:color w:val="0000DC"/>
      <w:spacing w:val="4"/>
      <w:sz w:val="34"/>
      <w:szCs w:val="40"/>
      <w:lang w:eastAsia="sk-SK"/>
    </w:rPr>
  </w:style>
  <w:style w:type="paragraph" w:styleId="Titulek">
    <w:name w:val="caption"/>
    <w:basedOn w:val="ZPZklad"/>
    <w:next w:val="Odstavec1"/>
    <w:uiPriority w:val="35"/>
    <w:qFormat/>
    <w:rsid w:val="00210BCE"/>
    <w:pPr>
      <w:spacing w:after="200" w:line="276" w:lineRule="auto"/>
      <w:jc w:val="center"/>
    </w:pPr>
    <w:rPr>
      <w:b/>
      <w:bCs/>
      <w:sz w:val="20"/>
      <w:szCs w:val="20"/>
      <w:lang w:eastAsia="sk-SK"/>
    </w:rPr>
  </w:style>
  <w:style w:type="paragraph" w:styleId="Normlnweb">
    <w:name w:val="Normal (Web)"/>
    <w:basedOn w:val="Normln"/>
    <w:uiPriority w:val="99"/>
    <w:unhideWhenUsed/>
    <w:rsid w:val="00AB6916"/>
    <w:pPr>
      <w:spacing w:after="200" w:line="276" w:lineRule="auto"/>
    </w:pPr>
    <w:rPr>
      <w:b/>
      <w:lang w:val="sk-SK" w:eastAsia="sk-SK"/>
    </w:rPr>
  </w:style>
  <w:style w:type="paragraph" w:customStyle="1" w:styleId="Podtitul">
    <w:name w:val="Podtitul"/>
    <w:basedOn w:val="Nzev"/>
    <w:next w:val="Normln"/>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Nadpis10">
    <w:name w:val="Nadpis 1*"/>
    <w:basedOn w:val="ZPNadpis1"/>
    <w:next w:val="Odstavec1"/>
    <w:uiPriority w:val="39"/>
    <w:qFormat/>
    <w:rsid w:val="008A7F29"/>
  </w:style>
  <w:style w:type="paragraph" w:customStyle="1" w:styleId="Nadpis20">
    <w:name w:val="Nadpis 2*"/>
    <w:basedOn w:val="ZPNadpis2"/>
    <w:next w:val="Odstavec1"/>
    <w:uiPriority w:val="40"/>
    <w:qFormat/>
    <w:rsid w:val="008A7F29"/>
  </w:style>
  <w:style w:type="paragraph" w:customStyle="1" w:styleId="Nadpis30">
    <w:name w:val="Nadpis 3*"/>
    <w:basedOn w:val="ZPNadpis3"/>
    <w:next w:val="Odstavec1"/>
    <w:uiPriority w:val="41"/>
    <w:qFormat/>
    <w:rsid w:val="00F114CA"/>
  </w:style>
  <w:style w:type="paragraph" w:styleId="Rejstk2">
    <w:name w:val="index 2"/>
    <w:basedOn w:val="Normln"/>
    <w:next w:val="Normln"/>
    <w:autoRedefine/>
    <w:rsid w:val="00930CDA"/>
    <w:pPr>
      <w:ind w:left="480" w:hanging="240"/>
    </w:pPr>
    <w:rPr>
      <w:rFonts w:cstheme="minorHAnsi"/>
      <w:sz w:val="18"/>
      <w:szCs w:val="18"/>
    </w:rPr>
  </w:style>
  <w:style w:type="paragraph" w:styleId="Rejstk1">
    <w:name w:val="index 1"/>
    <w:basedOn w:val="Normln"/>
    <w:next w:val="Normln"/>
    <w:autoRedefine/>
    <w:uiPriority w:val="99"/>
    <w:rsid w:val="00930CDA"/>
    <w:pPr>
      <w:ind w:left="240" w:hanging="240"/>
    </w:pPr>
    <w:rPr>
      <w:rFonts w:cstheme="minorHAnsi"/>
      <w:sz w:val="18"/>
      <w:szCs w:val="18"/>
    </w:rPr>
  </w:style>
  <w:style w:type="paragraph" w:styleId="Rejstk3">
    <w:name w:val="index 3"/>
    <w:basedOn w:val="Normln"/>
    <w:next w:val="Normln"/>
    <w:autoRedefine/>
    <w:rsid w:val="00930CDA"/>
    <w:pPr>
      <w:ind w:left="720" w:hanging="240"/>
    </w:pPr>
    <w:rPr>
      <w:rFonts w:cstheme="minorHAnsi"/>
      <w:sz w:val="18"/>
      <w:szCs w:val="18"/>
    </w:rPr>
  </w:style>
  <w:style w:type="paragraph" w:styleId="Rejstk4">
    <w:name w:val="index 4"/>
    <w:basedOn w:val="Normln"/>
    <w:next w:val="Normln"/>
    <w:autoRedefine/>
    <w:rsid w:val="00930CDA"/>
    <w:pPr>
      <w:ind w:left="960" w:hanging="240"/>
    </w:pPr>
    <w:rPr>
      <w:rFonts w:cstheme="minorHAnsi"/>
      <w:sz w:val="18"/>
      <w:szCs w:val="18"/>
    </w:rPr>
  </w:style>
  <w:style w:type="paragraph" w:styleId="Rejstk5">
    <w:name w:val="index 5"/>
    <w:basedOn w:val="Normln"/>
    <w:next w:val="Normln"/>
    <w:autoRedefine/>
    <w:rsid w:val="00930CDA"/>
    <w:pPr>
      <w:ind w:left="1200" w:hanging="240"/>
    </w:pPr>
    <w:rPr>
      <w:rFonts w:cstheme="minorHAnsi"/>
      <w:sz w:val="18"/>
      <w:szCs w:val="18"/>
    </w:rPr>
  </w:style>
  <w:style w:type="paragraph" w:styleId="Rejstk6">
    <w:name w:val="index 6"/>
    <w:basedOn w:val="Normln"/>
    <w:next w:val="Normln"/>
    <w:autoRedefine/>
    <w:rsid w:val="00930CDA"/>
    <w:pPr>
      <w:ind w:left="1440" w:hanging="240"/>
    </w:pPr>
    <w:rPr>
      <w:rFonts w:cstheme="minorHAnsi"/>
      <w:sz w:val="18"/>
      <w:szCs w:val="18"/>
    </w:rPr>
  </w:style>
  <w:style w:type="paragraph" w:styleId="Rejstk7">
    <w:name w:val="index 7"/>
    <w:basedOn w:val="Normln"/>
    <w:next w:val="Normln"/>
    <w:autoRedefine/>
    <w:rsid w:val="007C0619"/>
    <w:pPr>
      <w:ind w:left="1680" w:hanging="240"/>
    </w:pPr>
    <w:rPr>
      <w:rFonts w:asciiTheme="minorHAnsi" w:hAnsiTheme="minorHAnsi" w:cstheme="minorHAnsi"/>
      <w:sz w:val="18"/>
      <w:szCs w:val="18"/>
    </w:rPr>
  </w:style>
  <w:style w:type="paragraph" w:styleId="Rejstk8">
    <w:name w:val="index 8"/>
    <w:basedOn w:val="Normln"/>
    <w:next w:val="Normln"/>
    <w:autoRedefine/>
    <w:rsid w:val="00930CDA"/>
    <w:pPr>
      <w:ind w:left="1920" w:hanging="240"/>
    </w:pPr>
    <w:rPr>
      <w:rFonts w:cstheme="minorHAnsi"/>
      <w:sz w:val="18"/>
      <w:szCs w:val="18"/>
    </w:rPr>
  </w:style>
  <w:style w:type="paragraph" w:styleId="Rejstk9">
    <w:name w:val="index 9"/>
    <w:basedOn w:val="Normln"/>
    <w:next w:val="Normln"/>
    <w:autoRedefine/>
    <w:rsid w:val="00930CDA"/>
    <w:pPr>
      <w:ind w:left="2160" w:hanging="240"/>
    </w:pPr>
    <w:rPr>
      <w:rFonts w:cstheme="minorHAnsi"/>
      <w:sz w:val="18"/>
      <w:szCs w:val="18"/>
    </w:rPr>
  </w:style>
  <w:style w:type="paragraph" w:styleId="Hlavikarejstku">
    <w:name w:val="index heading"/>
    <w:basedOn w:val="Normln"/>
    <w:next w:val="Rejstk1"/>
    <w:uiPriority w:val="99"/>
    <w:rsid w:val="007C0619"/>
    <w:pPr>
      <w:spacing w:before="240" w:after="120"/>
      <w:jc w:val="center"/>
    </w:pPr>
    <w:rPr>
      <w:rFonts w:asciiTheme="minorHAnsi" w:hAnsiTheme="minorHAnsi" w:cstheme="minorHAnsi"/>
      <w:b/>
      <w:bCs/>
      <w:sz w:val="26"/>
      <w:szCs w:val="26"/>
    </w:rPr>
  </w:style>
  <w:style w:type="paragraph" w:styleId="Seznamobrzk">
    <w:name w:val="table of figures"/>
    <w:basedOn w:val="Normln"/>
    <w:next w:val="Normln"/>
    <w:uiPriority w:val="99"/>
    <w:rsid w:val="008B1BE6"/>
  </w:style>
  <w:style w:type="character" w:styleId="Hypertextovodkaz">
    <w:name w:val="Hyperlink"/>
    <w:basedOn w:val="Standardnpsmoodstavce"/>
    <w:uiPriority w:val="99"/>
    <w:unhideWhenUsed/>
    <w:rsid w:val="008B1BE6"/>
    <w:rPr>
      <w:color w:val="0563C1" w:themeColor="hyperlink"/>
      <w:u w:val="single"/>
    </w:rPr>
  </w:style>
  <w:style w:type="paragraph" w:customStyle="1" w:styleId="Obrzek">
    <w:name w:val="Obrázek"/>
    <w:basedOn w:val="ZPZklad"/>
    <w:rsid w:val="003E7C04"/>
    <w:pPr>
      <w:keepNext/>
      <w:spacing w:before="240" w:line="281" w:lineRule="auto"/>
      <w:jc w:val="center"/>
    </w:pPr>
  </w:style>
  <w:style w:type="paragraph" w:customStyle="1" w:styleId="Odstavec1">
    <w:name w:val="Odstavec 1"/>
    <w:basedOn w:val="ZPZklad"/>
    <w:next w:val="Dalodstavce"/>
    <w:link w:val="Odstavec1Char"/>
    <w:uiPriority w:val="9"/>
    <w:qFormat/>
    <w:rsid w:val="00F6679B"/>
    <w:rPr>
      <w:lang w:val="en-GB"/>
    </w:rPr>
  </w:style>
  <w:style w:type="paragraph" w:styleId="Podnadpis0">
    <w:name w:val="Subtitle"/>
    <w:basedOn w:val="Normln"/>
    <w:next w:val="Normln"/>
    <w:link w:val="Podnadpis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0"/>
    <w:uiPriority w:val="11"/>
    <w:rsid w:val="00AB68BC"/>
    <w:rPr>
      <w:rFonts w:asciiTheme="minorHAnsi" w:eastAsiaTheme="minorEastAsia" w:hAnsiTheme="minorHAnsi" w:cstheme="minorBidi"/>
      <w:color w:val="5A5A5A" w:themeColor="text1" w:themeTint="A5"/>
      <w:spacing w:val="15"/>
      <w:sz w:val="22"/>
      <w:szCs w:val="22"/>
    </w:rPr>
  </w:style>
  <w:style w:type="paragraph" w:styleId="Citt">
    <w:name w:val="Quote"/>
    <w:basedOn w:val="ZPZklad"/>
    <w:next w:val="Odstavec1"/>
    <w:link w:val="CittChar"/>
    <w:uiPriority w:val="19"/>
    <w:qFormat/>
    <w:rsid w:val="007D341B"/>
    <w:pPr>
      <w:spacing w:before="240" w:after="240"/>
      <w:ind w:left="960" w:right="960"/>
      <w:contextualSpacing/>
    </w:pPr>
    <w:rPr>
      <w:i/>
    </w:rPr>
  </w:style>
  <w:style w:type="character" w:customStyle="1" w:styleId="CittChar">
    <w:name w:val="Citát Char"/>
    <w:basedOn w:val="Standardnpsmoodstavce"/>
    <w:link w:val="Citt"/>
    <w:uiPriority w:val="19"/>
    <w:rsid w:val="001B43CD"/>
    <w:rPr>
      <w:rFonts w:ascii="Cambria" w:hAnsi="Cambria"/>
      <w:i/>
      <w:sz w:val="24"/>
      <w:szCs w:val="24"/>
    </w:rPr>
  </w:style>
  <w:style w:type="paragraph" w:customStyle="1" w:styleId="Citt-pokraovn">
    <w:name w:val="Citát - pokračování"/>
    <w:basedOn w:val="Citt"/>
    <w:uiPriority w:val="21"/>
    <w:qFormat/>
    <w:rsid w:val="00E64A10"/>
    <w:pPr>
      <w:spacing w:before="0"/>
      <w:ind w:left="958" w:right="958" w:firstLine="482"/>
    </w:pPr>
  </w:style>
  <w:style w:type="table" w:customStyle="1" w:styleId="ZPTabulka">
    <w:name w:val="ZP Tabulka"/>
    <w:basedOn w:val="Normlntabulka"/>
    <w:uiPriority w:val="99"/>
    <w:rsid w:val="00837662"/>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val="0"/>
      </w:rPr>
      <w:tbl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Horz">
      <w:tblPr/>
      <w:tcPr>
        <w:tcBorders>
          <w:insideH w:val="nil"/>
        </w:tcBorders>
      </w:tcPr>
    </w:tblStylePr>
  </w:style>
  <w:style w:type="table" w:styleId="Svtlmkatabulky">
    <w:name w:val="Grid Table Light"/>
    <w:basedOn w:val="Normlntabulka"/>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t-zatek">
    <w:name w:val="Citát - začátek"/>
    <w:basedOn w:val="Citt"/>
    <w:next w:val="Citt-pokraovn"/>
    <w:link w:val="Citt-zatekChar"/>
    <w:uiPriority w:val="20"/>
    <w:qFormat/>
    <w:rsid w:val="00E64A10"/>
    <w:pPr>
      <w:spacing w:after="0"/>
      <w:ind w:left="958" w:right="958"/>
    </w:pPr>
  </w:style>
  <w:style w:type="character" w:customStyle="1" w:styleId="Citt-zatekChar">
    <w:name w:val="Citát - začátek Char"/>
    <w:basedOn w:val="CittChar"/>
    <w:link w:val="Citt-zatek"/>
    <w:uiPriority w:val="20"/>
    <w:rsid w:val="001B43CD"/>
    <w:rPr>
      <w:rFonts w:ascii="Cambria" w:hAnsi="Cambria"/>
      <w:i/>
      <w:sz w:val="24"/>
      <w:szCs w:val="24"/>
    </w:rPr>
  </w:style>
  <w:style w:type="paragraph" w:styleId="Textbubliny">
    <w:name w:val="Balloon Text"/>
    <w:basedOn w:val="Normln"/>
    <w:link w:val="TextbublinyChar"/>
    <w:uiPriority w:val="99"/>
    <w:rsid w:val="0089154B"/>
    <w:rPr>
      <w:rFonts w:ascii="Segoe UI" w:hAnsi="Segoe UI" w:cs="Segoe UI"/>
      <w:sz w:val="18"/>
      <w:szCs w:val="18"/>
    </w:rPr>
  </w:style>
  <w:style w:type="character" w:customStyle="1" w:styleId="TextbublinyChar">
    <w:name w:val="Text bubliny Char"/>
    <w:basedOn w:val="Standardnpsmoodstavce"/>
    <w:link w:val="Textbubliny"/>
    <w:uiPriority w:val="99"/>
    <w:rsid w:val="0089154B"/>
    <w:rPr>
      <w:rFonts w:ascii="Segoe UI" w:hAnsi="Segoe UI" w:cs="Segoe UI"/>
      <w:sz w:val="18"/>
      <w:szCs w:val="18"/>
    </w:rPr>
  </w:style>
  <w:style w:type="paragraph" w:styleId="Odstavecseseznamem">
    <w:name w:val="List Paragraph"/>
    <w:basedOn w:val="Normln"/>
    <w:uiPriority w:val="34"/>
    <w:qFormat/>
    <w:rsid w:val="00DD5A53"/>
    <w:pPr>
      <w:ind w:left="720"/>
      <w:contextualSpacing/>
    </w:pPr>
  </w:style>
  <w:style w:type="paragraph" w:styleId="slovanseznam">
    <w:name w:val="List Number"/>
    <w:basedOn w:val="ZPZklad"/>
    <w:uiPriority w:val="29"/>
    <w:qFormat/>
    <w:rsid w:val="00033D24"/>
    <w:pPr>
      <w:numPr>
        <w:numId w:val="7"/>
      </w:numPr>
      <w:spacing w:before="120" w:after="120"/>
      <w:ind w:left="544" w:hanging="62"/>
      <w:contextualSpacing/>
    </w:pPr>
  </w:style>
  <w:style w:type="paragraph" w:styleId="slovanseznam2">
    <w:name w:val="List Number 2"/>
    <w:basedOn w:val="Normln"/>
    <w:rsid w:val="00DD5A53"/>
    <w:pPr>
      <w:numPr>
        <w:numId w:val="8"/>
      </w:numPr>
      <w:contextualSpacing/>
    </w:pPr>
  </w:style>
  <w:style w:type="paragraph" w:styleId="slovanseznam3">
    <w:name w:val="List Number 3"/>
    <w:basedOn w:val="Normln"/>
    <w:rsid w:val="00DD5A53"/>
    <w:pPr>
      <w:numPr>
        <w:numId w:val="9"/>
      </w:numPr>
      <w:contextualSpacing/>
    </w:pPr>
  </w:style>
  <w:style w:type="paragraph" w:styleId="slovanseznam4">
    <w:name w:val="List Number 4"/>
    <w:basedOn w:val="Normln"/>
    <w:rsid w:val="00DD5A53"/>
    <w:pPr>
      <w:numPr>
        <w:numId w:val="10"/>
      </w:numPr>
      <w:contextualSpacing/>
    </w:pPr>
  </w:style>
  <w:style w:type="paragraph" w:styleId="slovanseznam5">
    <w:name w:val="List Number 5"/>
    <w:basedOn w:val="Normln"/>
    <w:rsid w:val="00DD5A53"/>
    <w:pPr>
      <w:numPr>
        <w:numId w:val="11"/>
      </w:numPr>
      <w:contextualSpacing/>
    </w:pPr>
  </w:style>
  <w:style w:type="paragraph" w:styleId="Seznamsodrkami">
    <w:name w:val="List Bullet"/>
    <w:basedOn w:val="ZPZklad"/>
    <w:uiPriority w:val="31"/>
    <w:qFormat/>
    <w:rsid w:val="00161E5E"/>
    <w:pPr>
      <w:numPr>
        <w:numId w:val="12"/>
      </w:numPr>
      <w:ind w:hanging="256"/>
      <w:contextualSpacing/>
    </w:pPr>
  </w:style>
  <w:style w:type="paragraph" w:styleId="Seznam">
    <w:name w:val="List"/>
    <w:basedOn w:val="Normln"/>
    <w:rsid w:val="00DD5A53"/>
    <w:pPr>
      <w:ind w:left="283" w:hanging="283"/>
      <w:contextualSpacing/>
    </w:pPr>
  </w:style>
  <w:style w:type="character" w:styleId="Nzevknihy">
    <w:name w:val="Book Title"/>
    <w:basedOn w:val="Standardnpsmoodstavce"/>
    <w:uiPriority w:val="33"/>
    <w:rsid w:val="00824749"/>
    <w:rPr>
      <w:b/>
      <w:bCs/>
      <w:i/>
      <w:iCs/>
      <w:spacing w:val="5"/>
    </w:rPr>
  </w:style>
  <w:style w:type="character" w:styleId="Odkazjemn">
    <w:name w:val="Subtle Reference"/>
    <w:basedOn w:val="Standardnpsmoodstavce"/>
    <w:uiPriority w:val="31"/>
    <w:rsid w:val="00824749"/>
    <w:rPr>
      <w:smallCaps/>
      <w:color w:val="5A5A5A" w:themeColor="text1" w:themeTint="A5"/>
    </w:rPr>
  </w:style>
  <w:style w:type="paragraph" w:styleId="Vrazncitt">
    <w:name w:val="Intense Quote"/>
    <w:basedOn w:val="Normln"/>
    <w:next w:val="Normln"/>
    <w:link w:val="Vrazncitt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824749"/>
    <w:rPr>
      <w:i/>
      <w:iCs/>
      <w:color w:val="5B9BD5" w:themeColor="accent1"/>
      <w:sz w:val="24"/>
      <w:szCs w:val="24"/>
    </w:rPr>
  </w:style>
  <w:style w:type="character" w:styleId="Odkazintenzivn">
    <w:name w:val="Intense Reference"/>
    <w:basedOn w:val="Standardnpsmoodstavce"/>
    <w:uiPriority w:val="32"/>
    <w:rsid w:val="00824749"/>
    <w:rPr>
      <w:b/>
      <w:bCs/>
      <w:smallCaps/>
      <w:color w:val="5B9BD5" w:themeColor="accent1"/>
      <w:spacing w:val="5"/>
    </w:rPr>
  </w:style>
  <w:style w:type="character" w:styleId="Zdraznnjemn">
    <w:name w:val="Subtle Emphasis"/>
    <w:basedOn w:val="Standardnpsmoodstavce"/>
    <w:uiPriority w:val="19"/>
    <w:rsid w:val="00824749"/>
    <w:rPr>
      <w:i/>
      <w:iCs/>
      <w:color w:val="404040" w:themeColor="text1" w:themeTint="BF"/>
    </w:rPr>
  </w:style>
  <w:style w:type="character" w:styleId="Zdraznnintenzivn">
    <w:name w:val="Intense Emphasis"/>
    <w:basedOn w:val="Standardnpsmoodstavce"/>
    <w:uiPriority w:val="21"/>
    <w:rsid w:val="00824749"/>
    <w:rPr>
      <w:i/>
      <w:iCs/>
      <w:color w:val="5B9BD5" w:themeColor="accent1"/>
    </w:rPr>
  </w:style>
  <w:style w:type="paragraph" w:customStyle="1" w:styleId="Pokraovnpoloky">
    <w:name w:val="Pokračování položky"/>
    <w:basedOn w:val="ZPZklad"/>
    <w:uiPriority w:val="30"/>
    <w:qFormat/>
    <w:rsid w:val="007677DD"/>
    <w:pPr>
      <w:ind w:left="540" w:firstLine="480"/>
    </w:pPr>
  </w:style>
  <w:style w:type="paragraph" w:styleId="Pokraovnseznamu">
    <w:name w:val="List Continue"/>
    <w:basedOn w:val="Normln"/>
    <w:rsid w:val="007677DD"/>
    <w:pPr>
      <w:spacing w:after="120"/>
      <w:ind w:left="283"/>
      <w:contextualSpacing/>
    </w:pPr>
  </w:style>
  <w:style w:type="paragraph" w:styleId="Pokraovnseznamu2">
    <w:name w:val="List Continue 2"/>
    <w:basedOn w:val="Normln"/>
    <w:rsid w:val="00AA4D4E"/>
    <w:pPr>
      <w:spacing w:after="120"/>
      <w:ind w:left="566"/>
      <w:contextualSpacing/>
    </w:pPr>
  </w:style>
  <w:style w:type="paragraph" w:styleId="Pokraovnseznamu3">
    <w:name w:val="List Continue 3"/>
    <w:basedOn w:val="Normln"/>
    <w:rsid w:val="00AA4D4E"/>
    <w:pPr>
      <w:spacing w:after="120"/>
      <w:ind w:left="849"/>
      <w:contextualSpacing/>
    </w:pPr>
  </w:style>
  <w:style w:type="paragraph" w:styleId="Pokraovnseznamu4">
    <w:name w:val="List Continue 4"/>
    <w:basedOn w:val="Normln"/>
    <w:rsid w:val="00AA4D4E"/>
    <w:pPr>
      <w:spacing w:after="120"/>
      <w:ind w:left="1132"/>
      <w:contextualSpacing/>
    </w:pPr>
  </w:style>
  <w:style w:type="paragraph" w:styleId="Pokraovnseznamu5">
    <w:name w:val="List Continue 5"/>
    <w:basedOn w:val="Normln"/>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Standardnpsmoodstavce"/>
    <w:link w:val="ZPBibilografickzznam"/>
    <w:rsid w:val="00953CD9"/>
  </w:style>
  <w:style w:type="paragraph" w:customStyle="1" w:styleId="ZP-Nadpisyzklad">
    <w:name w:val="ZP-Nadpisy_základ"/>
    <w:basedOn w:val="Normln"/>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Standardnpsmoodstavce"/>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Standardnpsmoodstavce"/>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434981"/>
    <w:pPr>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Pklad-nadpis">
    <w:name w:val="Příklad - nadpis"/>
    <w:basedOn w:val="Odstavec1"/>
    <w:next w:val="Pklad-text"/>
    <w:link w:val="Pklad-nadpisChar"/>
    <w:uiPriority w:val="69"/>
    <w:qFormat/>
    <w:rsid w:val="004C3A23"/>
    <w:pPr>
      <w:keepNext/>
      <w:spacing w:before="240"/>
    </w:pPr>
    <w:rPr>
      <w:rFonts w:ascii="Arial" w:hAnsi="Arial" w:cs="Arial"/>
      <w:color w:val="0000DC"/>
    </w:rPr>
  </w:style>
  <w:style w:type="paragraph" w:customStyle="1" w:styleId="Pklad-text">
    <w:name w:val="Příklad - text"/>
    <w:basedOn w:val="Odstavec1"/>
    <w:link w:val="Pklad-textChar"/>
    <w:uiPriority w:val="70"/>
    <w:qFormat/>
    <w:rsid w:val="00033D24"/>
    <w:pPr>
      <w:ind w:left="480"/>
    </w:pPr>
  </w:style>
  <w:style w:type="character" w:customStyle="1" w:styleId="Odstavec1Char">
    <w:name w:val="Odstavec 1 Char"/>
    <w:basedOn w:val="ZPZkladChar"/>
    <w:link w:val="Odstavec1"/>
    <w:uiPriority w:val="9"/>
    <w:rsid w:val="00F6679B"/>
    <w:rPr>
      <w:rFonts w:ascii="Cambria" w:hAnsi="Cambria"/>
      <w:sz w:val="24"/>
      <w:szCs w:val="24"/>
      <w:lang w:val="en-GB"/>
    </w:rPr>
  </w:style>
  <w:style w:type="character" w:customStyle="1" w:styleId="Pklad-nadpisChar">
    <w:name w:val="Příklad - nadpis Char"/>
    <w:basedOn w:val="Odstavec1Char"/>
    <w:link w:val="Pklad-nadpis"/>
    <w:uiPriority w:val="69"/>
    <w:rsid w:val="001B43CD"/>
    <w:rPr>
      <w:rFonts w:ascii="Arial" w:hAnsi="Arial" w:cs="Arial"/>
      <w:color w:val="0000DC"/>
      <w:sz w:val="24"/>
      <w:szCs w:val="24"/>
      <w:lang w:val="en-GB"/>
    </w:rPr>
  </w:style>
  <w:style w:type="paragraph" w:styleId="Bibliografie">
    <w:name w:val="Bibliography"/>
    <w:basedOn w:val="Odstavec1"/>
    <w:next w:val="Normln"/>
    <w:uiPriority w:val="37"/>
    <w:unhideWhenUsed/>
    <w:rsid w:val="00115804"/>
    <w:pPr>
      <w:tabs>
        <w:tab w:val="left" w:pos="384"/>
      </w:tabs>
      <w:spacing w:after="240" w:line="240" w:lineRule="atLeast"/>
      <w:ind w:left="384" w:hanging="384"/>
    </w:pPr>
  </w:style>
  <w:style w:type="character" w:customStyle="1" w:styleId="Pklad-textChar">
    <w:name w:val="Příklad - text Char"/>
    <w:basedOn w:val="Odstavec1Char"/>
    <w:link w:val="Pklad-text"/>
    <w:uiPriority w:val="70"/>
    <w:rsid w:val="001B43CD"/>
    <w:rPr>
      <w:rFonts w:ascii="Cambria" w:hAnsi="Cambria"/>
      <w:sz w:val="24"/>
      <w:szCs w:val="24"/>
      <w:lang w:val="en-GB"/>
    </w:rPr>
  </w:style>
  <w:style w:type="numbering" w:customStyle="1" w:styleId="Vcerovovseznam">
    <w:name w:val="Víceúrovňový seznam"/>
    <w:uiPriority w:val="99"/>
    <w:rsid w:val="0086068B"/>
    <w:pPr>
      <w:numPr>
        <w:numId w:val="14"/>
      </w:numPr>
    </w:pPr>
  </w:style>
  <w:style w:type="table" w:styleId="Prosttabulka5">
    <w:name w:val="Plain Table 5"/>
    <w:basedOn w:val="Normlntabulka"/>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alodstavceEN">
    <w:name w:val="Další odstavce EN"/>
    <w:basedOn w:val="Dalodstavce"/>
    <w:rsid w:val="002E2753"/>
  </w:style>
  <w:style w:type="paragraph" w:customStyle="1" w:styleId="Odstavec1EN">
    <w:name w:val="Odstavec 1 EN"/>
    <w:basedOn w:val="Odstavec1"/>
    <w:next w:val="DalodstavceEN"/>
    <w:rsid w:val="002E2753"/>
  </w:style>
  <w:style w:type="paragraph" w:customStyle="1" w:styleId="Titulektabulky">
    <w:name w:val="Titulek tabulky"/>
    <w:basedOn w:val="Titulek"/>
    <w:rsid w:val="00953CD9"/>
    <w:pPr>
      <w:keepNext/>
      <w:spacing w:before="240"/>
    </w:pPr>
  </w:style>
  <w:style w:type="paragraph" w:customStyle="1" w:styleId="Popisobrzku">
    <w:name w:val="Popis obrázku"/>
    <w:basedOn w:val="Odstavec1"/>
    <w:rsid w:val="00655A3C"/>
    <w:pPr>
      <w:spacing w:after="240" w:line="260" w:lineRule="atLeast"/>
    </w:pPr>
    <w:rPr>
      <w:sz w:val="20"/>
      <w:szCs w:val="20"/>
      <w:lang w:eastAsia="sk-SK"/>
    </w:rPr>
  </w:style>
  <w:style w:type="paragraph" w:customStyle="1" w:styleId="Titulekpedpopisem">
    <w:name w:val="Titulek před popisem"/>
    <w:basedOn w:val="Titulek"/>
    <w:rsid w:val="00F97990"/>
    <w:pPr>
      <w:keepNext/>
      <w:spacing w:after="0"/>
    </w:pPr>
  </w:style>
  <w:style w:type="paragraph" w:customStyle="1" w:styleId="7C5D38C841C7463A9DD7C17FE250AFA711">
    <w:name w:val="7C5D38C841C7463A9DD7C17FE250AFA711"/>
    <w:rsid w:val="00DD38C5"/>
    <w:pPr>
      <w:keepNext/>
      <w:keepLines/>
      <w:pageBreakBefore/>
      <w:numPr>
        <w:numId w:val="23"/>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DD38C5"/>
    <w:pPr>
      <w:keepNext/>
      <w:keepLines/>
      <w:numPr>
        <w:ilvl w:val="1"/>
        <w:numId w:val="23"/>
      </w:numPr>
      <w:tabs>
        <w:tab w:val="clear" w:pos="1440"/>
      </w:tabs>
      <w:suppressAutoHyphens/>
      <w:spacing w:before="460" w:after="300" w:line="360" w:lineRule="exact"/>
      <w:ind w:left="720"/>
      <w:outlineLvl w:val="1"/>
    </w:pPr>
    <w:rPr>
      <w:rFonts w:ascii="Arial" w:hAnsi="Arial" w:cs="Arial"/>
      <w:iCs/>
      <w:color w:val="0000DC"/>
      <w:sz w:val="28"/>
      <w:szCs w:val="28"/>
    </w:rPr>
  </w:style>
  <w:style w:type="character" w:styleId="Odkaznakoment">
    <w:name w:val="annotation reference"/>
    <w:basedOn w:val="Standardnpsmoodstavce"/>
    <w:uiPriority w:val="99"/>
    <w:unhideWhenUsed/>
    <w:rsid w:val="00CA5CA6"/>
    <w:rPr>
      <w:sz w:val="16"/>
      <w:szCs w:val="16"/>
    </w:rPr>
  </w:style>
  <w:style w:type="paragraph" w:styleId="Textkomente">
    <w:name w:val="annotation text"/>
    <w:basedOn w:val="Normln"/>
    <w:link w:val="TextkomenteChar"/>
    <w:uiPriority w:val="99"/>
    <w:unhideWhenUsed/>
    <w:rsid w:val="00CA5CA6"/>
    <w:pPr>
      <w:spacing w:after="160"/>
    </w:pPr>
    <w:rPr>
      <w:rFonts w:ascii="Times New Roman" w:eastAsiaTheme="minorHAnsi" w:hAnsi="Times New Roman" w:cstheme="minorBidi"/>
      <w:sz w:val="20"/>
      <w:szCs w:val="20"/>
      <w:lang w:eastAsia="en-US"/>
    </w:rPr>
  </w:style>
  <w:style w:type="character" w:customStyle="1" w:styleId="TextkomenteChar">
    <w:name w:val="Text komentáře Char"/>
    <w:basedOn w:val="Standardnpsmoodstavce"/>
    <w:link w:val="Textkomente"/>
    <w:uiPriority w:val="99"/>
    <w:rsid w:val="00CA5CA6"/>
    <w:rPr>
      <w:rFonts w:ascii="Times New Roman" w:eastAsiaTheme="minorHAnsi" w:hAnsi="Times New Roman" w:cstheme="minorBidi"/>
      <w:sz w:val="20"/>
      <w:szCs w:val="20"/>
      <w:lang w:eastAsia="en-US"/>
    </w:rPr>
  </w:style>
  <w:style w:type="character" w:styleId="Zdraznn">
    <w:name w:val="Emphasis"/>
    <w:basedOn w:val="Standardnpsmoodstavce"/>
    <w:uiPriority w:val="20"/>
    <w:qFormat/>
    <w:rsid w:val="00CA5CA6"/>
    <w:rPr>
      <w:i/>
      <w:iCs/>
    </w:rPr>
  </w:style>
  <w:style w:type="paragraph" w:customStyle="1" w:styleId="ja">
    <w:name w:val="ja"/>
    <w:basedOn w:val="Normln"/>
    <w:rsid w:val="00CA5CA6"/>
    <w:pPr>
      <w:spacing w:before="100" w:beforeAutospacing="1" w:after="100" w:afterAutospacing="1"/>
    </w:pPr>
    <w:rPr>
      <w:rFonts w:ascii="Times New Roman" w:hAnsi="Times New Roman"/>
    </w:rPr>
  </w:style>
  <w:style w:type="paragraph" w:styleId="Pedmtkomente">
    <w:name w:val="annotation subject"/>
    <w:basedOn w:val="Textkomente"/>
    <w:next w:val="Textkomente"/>
    <w:link w:val="PedmtkomenteChar"/>
    <w:uiPriority w:val="99"/>
    <w:semiHidden/>
    <w:unhideWhenUsed/>
    <w:rsid w:val="00CA5CA6"/>
    <w:pPr>
      <w:spacing w:after="0"/>
    </w:pPr>
    <w:rPr>
      <w:rFonts w:ascii="Cambria" w:eastAsia="Times New Roman" w:hAnsi="Cambria" w:cs="Times New Roman"/>
      <w:b/>
      <w:bCs/>
      <w:lang w:eastAsia="cs-CZ"/>
    </w:rPr>
  </w:style>
  <w:style w:type="character" w:customStyle="1" w:styleId="PedmtkomenteChar">
    <w:name w:val="Předmět komentáře Char"/>
    <w:basedOn w:val="TextkomenteChar"/>
    <w:link w:val="Pedmtkomente"/>
    <w:uiPriority w:val="99"/>
    <w:semiHidden/>
    <w:rsid w:val="00CA5CA6"/>
    <w:rPr>
      <w:rFonts w:ascii="Times New Roman" w:eastAsiaTheme="minorHAnsi" w:hAnsi="Times New Roman" w:cstheme="minorBidi"/>
      <w:b/>
      <w:bCs/>
      <w:sz w:val="20"/>
      <w:szCs w:val="20"/>
      <w:lang w:eastAsia="en-US"/>
    </w:rPr>
  </w:style>
  <w:style w:type="character" w:styleId="Sledovanodkaz">
    <w:name w:val="FollowedHyperlink"/>
    <w:basedOn w:val="Standardnpsmoodstavce"/>
    <w:uiPriority w:val="99"/>
    <w:rsid w:val="005508F5"/>
    <w:rPr>
      <w:color w:val="954F72" w:themeColor="followedHyperlink"/>
      <w:u w:val="single"/>
    </w:rPr>
  </w:style>
  <w:style w:type="character" w:styleId="Nevyeenzmnka">
    <w:name w:val="Unresolved Mention"/>
    <w:basedOn w:val="Standardnpsmoodstavce"/>
    <w:uiPriority w:val="99"/>
    <w:semiHidden/>
    <w:unhideWhenUsed/>
    <w:rsid w:val="0078756A"/>
    <w:rPr>
      <w:color w:val="605E5C"/>
      <w:shd w:val="clear" w:color="auto" w:fill="E1DFDD"/>
    </w:rPr>
  </w:style>
  <w:style w:type="paragraph" w:customStyle="1" w:styleId="Default">
    <w:name w:val="Default"/>
    <w:rsid w:val="00CF3B99"/>
    <w:pPr>
      <w:autoSpaceDE w:val="0"/>
      <w:autoSpaceDN w:val="0"/>
      <w:adjustRightInd w:val="0"/>
    </w:pPr>
    <w:rPr>
      <w:rFonts w:ascii="Times New Roman" w:hAnsi="Times New Roman"/>
      <w:color w:val="000000"/>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55/2016/8708434" TargetMode="External"/><Relationship Id="rId13" Type="http://schemas.openxmlformats.org/officeDocument/2006/relationships/hyperlink" Target="https://pathmind.com/wiki/lstm" TargetMode="External"/><Relationship Id="rId18" Type="http://schemas.openxmlformats.org/officeDocument/2006/relationships/hyperlink" Target="https://arxiv.org/pdf/1607.04606.pdf" TargetMode="External"/><Relationship Id="rId3" Type="http://schemas.openxmlformats.org/officeDocument/2006/relationships/hyperlink" Target="http://www.uzis.cz/node/7475" TargetMode="External"/><Relationship Id="rId21" Type="http://schemas.openxmlformats.org/officeDocument/2006/relationships/hyperlink" Target="https://www.researchgate.net/publication/322795663_DataStories_at_SemEval-2017_Task_6_Siamese_LSTM_with_Attention_for_Humorous_Text_Comparison" TargetMode="External"/><Relationship Id="rId7" Type="http://schemas.openxmlformats.org/officeDocument/2006/relationships/hyperlink" Target="https://www.cs.auckland.ac.nz/~jliu036/KSS2017.pdf" TargetMode="External"/><Relationship Id="rId12" Type="http://schemas.openxmlformats.org/officeDocument/2006/relationships/hyperlink" Target="http://ruder.io/a-review-of-the-recent-history-of-nlp/" TargetMode="External"/><Relationship Id="rId17" Type="http://schemas.openxmlformats.org/officeDocument/2006/relationships/hyperlink" Target="https://engineering.fb.com/ml-applications/fair-open-sources-fasttext/" TargetMode="External"/><Relationship Id="rId2" Type="http://schemas.openxmlformats.org/officeDocument/2006/relationships/hyperlink" Target="http://www.uzis.cz/node/7474" TargetMode="External"/><Relationship Id="rId16" Type="http://schemas.openxmlformats.org/officeDocument/2006/relationships/hyperlink" Target="https://nlp.stanford.edu/projects/glove/" TargetMode="External"/><Relationship Id="rId20" Type="http://schemas.openxmlformats.org/officeDocument/2006/relationships/hyperlink" Target="https://github.com/facebookresearch/fastText" TargetMode="External"/><Relationship Id="rId1" Type="http://schemas.openxmlformats.org/officeDocument/2006/relationships/hyperlink" Target="https://www.uzis.cz/nas/informace-nzis" TargetMode="External"/><Relationship Id="rId6" Type="http://schemas.openxmlformats.org/officeDocument/2006/relationships/hyperlink" Target="https://www.sciencedirect.com/science/article/pii/S1532046415001690?via%3Dihub" TargetMode="External"/><Relationship Id="rId11" Type="http://schemas.openxmlformats.org/officeDocument/2006/relationships/hyperlink" Target="https://doi.org/10.1016/B978-0-12-741252-8.50010-8" TargetMode="External"/><Relationship Id="rId5" Type="http://schemas.openxmlformats.org/officeDocument/2006/relationships/hyperlink" Target="https://www.sciencedirect.com/science/article/pii/S1386505618302466" TargetMode="External"/><Relationship Id="rId15" Type="http://schemas.openxmlformats.org/officeDocument/2006/relationships/hyperlink" Target="https://nlp.stanford.edu/pubs/glove.pdf" TargetMode="External"/><Relationship Id="rId23" Type="http://schemas.openxmlformats.org/officeDocument/2006/relationships/hyperlink" Target="https://www.uzis.cz/" TargetMode="External"/><Relationship Id="rId10" Type="http://schemas.openxmlformats.org/officeDocument/2006/relationships/hyperlink" Target="https://www.sv-europe.com/crisp-dm-methodology/" TargetMode="External"/><Relationship Id="rId19" Type="http://schemas.openxmlformats.org/officeDocument/2006/relationships/hyperlink" Target="https://arxiv.org/pdf/1607.04606.pdf" TargetMode="External"/><Relationship Id="rId4" Type="http://schemas.openxmlformats.org/officeDocument/2006/relationships/hyperlink" Target="https://medium.com/curai-tech/nlp-healthcare-understanding-the-language-of-medicine-e9917bbf49e7" TargetMode="External"/><Relationship Id="rId9" Type="http://schemas.openxmlformats.org/officeDocument/2006/relationships/hyperlink" Target="https://doi.org/10.1136/amiajnl-2011-000464" TargetMode="External"/><Relationship Id="rId14" Type="http://schemas.openxmlformats.org/officeDocument/2006/relationships/hyperlink" Target="https://arxiv.org/pdf/1301.3781.pdf" TargetMode="External"/><Relationship Id="rId22" Type="http://schemas.openxmlformats.org/officeDocument/2006/relationships/hyperlink" Target="https://cai.tools.sap/blog/classification-metrics/"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5.xml"/><Relationship Id="rId34" Type="http://schemas.microsoft.com/office/2011/relationships/commentsExtended" Target="commentsExtended.xml"/><Relationship Id="rId42" Type="http://schemas.openxmlformats.org/officeDocument/2006/relationships/header" Target="header11.xml"/><Relationship Id="rId47" Type="http://schemas.openxmlformats.org/officeDocument/2006/relationships/header" Target="header16.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comments" Target="comments.xml"/><Relationship Id="rId38" Type="http://schemas.openxmlformats.org/officeDocument/2006/relationships/image" Target="media/image5.png"/><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4.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hyperlink" Target="https://drg.uzis.cz/klasifikace-pripadu/web/" TargetMode="External"/><Relationship Id="rId49" Type="http://schemas.openxmlformats.org/officeDocument/2006/relationships/header" Target="header18.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eader" Target="header13.xm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microsoft.com/office/2016/09/relationships/commentsIds" Target="commentsIds.xml"/><Relationship Id="rId43" Type="http://schemas.openxmlformats.org/officeDocument/2006/relationships/header" Target="header12.xml"/><Relationship Id="rId48" Type="http://schemas.openxmlformats.org/officeDocument/2006/relationships/header" Target="header17.xml"/><Relationship Id="rId8" Type="http://schemas.openxmlformats.org/officeDocument/2006/relationships/webSettings" Target="webSettings.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blonaDP_-_MUNI_-_SC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4F2D8F68A4A7FBD4B8A313DB7C715"/>
        <w:category>
          <w:name w:val="Obecné"/>
          <w:gallery w:val="placeholder"/>
        </w:category>
        <w:types>
          <w:type w:val="bbPlcHdr"/>
        </w:types>
        <w:behaviors>
          <w:behavior w:val="content"/>
        </w:behaviors>
        <w:guid w:val="{36FEBE54-A88A-49F6-97ED-8188AFE102A0}"/>
      </w:docPartPr>
      <w:docPartBody>
        <w:p w:rsidR="00BA201D" w:rsidRDefault="00F53A2A">
          <w:pPr>
            <w:pStyle w:val="21F4F2D8F68A4A7FBD4B8A313DB7C715"/>
          </w:pPr>
          <w:r w:rsidRPr="006174FE">
            <w:rPr>
              <w:rStyle w:val="Zstupntext"/>
            </w:rPr>
            <w:t>Zvolte položku.</w:t>
          </w:r>
        </w:p>
      </w:docPartBody>
    </w:docPart>
    <w:docPart>
      <w:docPartPr>
        <w:name w:val="4250CC6EE06548589C9CA09712A37596"/>
        <w:category>
          <w:name w:val="Obecné"/>
          <w:gallery w:val="placeholder"/>
        </w:category>
        <w:types>
          <w:type w:val="bbPlcHdr"/>
        </w:types>
        <w:behaviors>
          <w:behavior w:val="content"/>
        </w:behaviors>
        <w:guid w:val="{8DD8B04C-6F24-4AC0-A7BC-CB3475C8E981}"/>
      </w:docPartPr>
      <w:docPartBody>
        <w:p w:rsidR="00BA201D" w:rsidRDefault="00F53A2A">
          <w:pPr>
            <w:pStyle w:val="4250CC6EE06548589C9CA09712A37596"/>
          </w:pPr>
          <w:r w:rsidRPr="001133CC">
            <w:rPr>
              <w:rStyle w:val="Zstupntext"/>
            </w:rPr>
            <w:t>[Autor]</w:t>
          </w:r>
        </w:p>
      </w:docPartBody>
    </w:docPart>
    <w:docPart>
      <w:docPartPr>
        <w:name w:val="8C3AE99D7EEE45FBADB7C2F1FA212481"/>
        <w:category>
          <w:name w:val="Obecné"/>
          <w:gallery w:val="placeholder"/>
        </w:category>
        <w:types>
          <w:type w:val="bbPlcHdr"/>
        </w:types>
        <w:behaviors>
          <w:behavior w:val="content"/>
        </w:behaviors>
        <w:guid w:val="{4809C965-33BE-43E5-878B-A851153F1F44}"/>
      </w:docPartPr>
      <w:docPartBody>
        <w:p w:rsidR="00BA201D" w:rsidRDefault="00F53A2A">
          <w:pPr>
            <w:pStyle w:val="8C3AE99D7EEE45FBADB7C2F1FA212481"/>
          </w:pPr>
          <w:r>
            <w:rPr>
              <w:rStyle w:val="Zstupntext"/>
            </w:rPr>
            <w:t>Rok odevzdání práce</w:t>
          </w:r>
          <w:r w:rsidRPr="0025703C">
            <w:rPr>
              <w:rStyle w:val="Zstupntext"/>
            </w:rPr>
            <w:t>.</w:t>
          </w:r>
        </w:p>
      </w:docPartBody>
    </w:docPart>
    <w:docPart>
      <w:docPartPr>
        <w:name w:val="4E1E04FF7FBA489E83DDF3274E40E0B8"/>
        <w:category>
          <w:name w:val="Obecné"/>
          <w:gallery w:val="placeholder"/>
        </w:category>
        <w:types>
          <w:type w:val="bbPlcHdr"/>
        </w:types>
        <w:behaviors>
          <w:behavior w:val="content"/>
        </w:behaviors>
        <w:guid w:val="{532187BB-7F55-4BB9-AA84-1AEA2731BB35}"/>
      </w:docPartPr>
      <w:docPartBody>
        <w:p w:rsidR="00BA201D" w:rsidRDefault="00F53A2A">
          <w:pPr>
            <w:pStyle w:val="4E1E04FF7FBA489E83DDF3274E40E0B8"/>
          </w:pPr>
          <w:r w:rsidRPr="00060E55">
            <w:rPr>
              <w:rStyle w:val="Zstupntext"/>
            </w:rPr>
            <w:t>[Autor]</w:t>
          </w:r>
        </w:p>
      </w:docPartBody>
    </w:docPart>
    <w:docPart>
      <w:docPartPr>
        <w:name w:val="D01B7C1C71C645C09596F5C277FF6522"/>
        <w:category>
          <w:name w:val="Obecné"/>
          <w:gallery w:val="placeholder"/>
        </w:category>
        <w:types>
          <w:type w:val="bbPlcHdr"/>
        </w:types>
        <w:behaviors>
          <w:behavior w:val="content"/>
        </w:behaviors>
        <w:guid w:val="{4404A7DB-5E4C-45A0-BFE4-2E17D972AC6F}"/>
      </w:docPartPr>
      <w:docPartBody>
        <w:p w:rsidR="00BA201D" w:rsidRDefault="00F53A2A">
          <w:pPr>
            <w:pStyle w:val="D01B7C1C71C645C09596F5C277FF6522"/>
          </w:pPr>
          <w:r w:rsidRPr="00060E55">
            <w:rPr>
              <w:rStyle w:val="Zstupntext"/>
            </w:rPr>
            <w:t>[Název]</w:t>
          </w:r>
        </w:p>
      </w:docPartBody>
    </w:docPart>
    <w:docPart>
      <w:docPartPr>
        <w:name w:val="6202569F5CD9490990F7F3056FFA1BDC"/>
        <w:category>
          <w:name w:val="Obecné"/>
          <w:gallery w:val="placeholder"/>
        </w:category>
        <w:types>
          <w:type w:val="bbPlcHdr"/>
        </w:types>
        <w:behaviors>
          <w:behavior w:val="content"/>
        </w:behaviors>
        <w:guid w:val="{BE0C551C-7A3D-451E-B780-9B431A259755}"/>
      </w:docPartPr>
      <w:docPartBody>
        <w:p w:rsidR="00BA201D" w:rsidRDefault="00F53A2A">
          <w:pPr>
            <w:pStyle w:val="6202569F5CD9490990F7F3056FFA1BDC"/>
          </w:pPr>
          <w:r w:rsidRPr="00746487">
            <w:rPr>
              <w:rStyle w:val="Zstupntext"/>
            </w:rPr>
            <w:t>[Nadřízený]</w:t>
          </w:r>
        </w:p>
      </w:docPartBody>
    </w:docPart>
    <w:docPart>
      <w:docPartPr>
        <w:name w:val="73A0F6E261324F85B679D7DAF87BD97C"/>
        <w:category>
          <w:name w:val="Obecné"/>
          <w:gallery w:val="placeholder"/>
        </w:category>
        <w:types>
          <w:type w:val="bbPlcHdr"/>
        </w:types>
        <w:behaviors>
          <w:behavior w:val="content"/>
        </w:behaviors>
        <w:guid w:val="{087CF494-ABCA-4C2B-9F29-25A4931B5891}"/>
      </w:docPartPr>
      <w:docPartBody>
        <w:p w:rsidR="00BA201D" w:rsidRDefault="00F53A2A">
          <w:pPr>
            <w:pStyle w:val="73A0F6E261324F85B679D7DAF87BD97C"/>
          </w:pPr>
          <w:r w:rsidRPr="00746487">
            <w:rPr>
              <w:rStyle w:val="Zstupntext"/>
            </w:rPr>
            <w:t>[Napište 5–10 klíčových slov v češtině. Stejný seznam musí být vložen do archívu závěrečných pracích v informačním systému MU.]</w:t>
          </w:r>
        </w:p>
      </w:docPartBody>
    </w:docPart>
    <w:docPart>
      <w:docPartPr>
        <w:name w:val="189395DD178142379EB1E3DB248D5A0F"/>
        <w:category>
          <w:name w:val="Obecné"/>
          <w:gallery w:val="placeholder"/>
        </w:category>
        <w:types>
          <w:type w:val="bbPlcHdr"/>
        </w:types>
        <w:behaviors>
          <w:behavior w:val="content"/>
        </w:behaviors>
        <w:guid w:val="{C24CB939-5368-45E1-B276-C5B0BE6A5F2E}"/>
      </w:docPartPr>
      <w:docPartBody>
        <w:p w:rsidR="00BA201D" w:rsidRDefault="00F53A2A">
          <w:pPr>
            <w:pStyle w:val="189395DD178142379EB1E3DB248D5A0F"/>
          </w:pPr>
          <w:r w:rsidRPr="00060E55">
            <w:rPr>
              <w:rStyle w:val="Zstupntext"/>
            </w:rPr>
            <w:t>[Autor]</w:t>
          </w:r>
        </w:p>
      </w:docPartBody>
    </w:docPart>
    <w:docPart>
      <w:docPartPr>
        <w:name w:val="9A54E36B57D043F88DFB08F9B2CF8854"/>
        <w:category>
          <w:name w:val="Obecné"/>
          <w:gallery w:val="placeholder"/>
        </w:category>
        <w:types>
          <w:type w:val="bbPlcHdr"/>
        </w:types>
        <w:behaviors>
          <w:behavior w:val="content"/>
        </w:behaviors>
        <w:guid w:val="{B7549149-ECD7-4338-A707-29A0C5829A06}"/>
      </w:docPartPr>
      <w:docPartBody>
        <w:p w:rsidR="00BA201D" w:rsidRDefault="00F53A2A">
          <w:pPr>
            <w:pStyle w:val="9A54E36B57D043F88DFB08F9B2CF8854"/>
          </w:pPr>
          <w:r w:rsidRPr="00820631">
            <w:rPr>
              <w:rStyle w:val="Zstupntext"/>
            </w:rPr>
            <w:t>[Vyberte anglický název katedry nebo ústavu]</w:t>
          </w:r>
        </w:p>
      </w:docPartBody>
    </w:docPart>
    <w:docPart>
      <w:docPartPr>
        <w:name w:val="21374E0A764F47F187C3B0FFB987EAB2"/>
        <w:category>
          <w:name w:val="Obecné"/>
          <w:gallery w:val="placeholder"/>
        </w:category>
        <w:types>
          <w:type w:val="bbPlcHdr"/>
        </w:types>
        <w:behaviors>
          <w:behavior w:val="content"/>
        </w:behaviors>
        <w:guid w:val="{8D63A51D-765E-45E5-9700-9427DEAE29F3}"/>
      </w:docPartPr>
      <w:docPartBody>
        <w:p w:rsidR="00BA201D" w:rsidRDefault="00F53A2A">
          <w:pPr>
            <w:pStyle w:val="21374E0A764F47F187C3B0FFB987EAB2"/>
          </w:pPr>
          <w:r w:rsidRPr="00746487">
            <w:rPr>
              <w:rStyle w:val="Zstupntext"/>
              <w:lang w:val="en-GB"/>
            </w:rPr>
            <w:t>[Klepněte a napište název práce v angličtině]</w:t>
          </w:r>
        </w:p>
      </w:docPartBody>
    </w:docPart>
    <w:docPart>
      <w:docPartPr>
        <w:name w:val="C3C5BF44D0D34B93B823B138C665C4CF"/>
        <w:category>
          <w:name w:val="Obecné"/>
          <w:gallery w:val="placeholder"/>
        </w:category>
        <w:types>
          <w:type w:val="bbPlcHdr"/>
        </w:types>
        <w:behaviors>
          <w:behavior w:val="content"/>
        </w:behaviors>
        <w:guid w:val="{3BD9DF24-367D-471C-8F83-049E34714A5C}"/>
      </w:docPartPr>
      <w:docPartBody>
        <w:p w:rsidR="00BA201D" w:rsidRDefault="00F53A2A">
          <w:pPr>
            <w:pStyle w:val="C3C5BF44D0D34B93B823B138C665C4CF"/>
          </w:pPr>
          <w:r w:rsidRPr="00820631">
            <w:rPr>
              <w:rStyle w:val="Zstupntext"/>
            </w:rPr>
            <w:t>Vyberte anglický název oboru</w:t>
          </w:r>
        </w:p>
      </w:docPartBody>
    </w:docPart>
    <w:docPart>
      <w:docPartPr>
        <w:name w:val="2FEFDEBBADFF43358B5CC0943D05C060"/>
        <w:category>
          <w:name w:val="Obecné"/>
          <w:gallery w:val="placeholder"/>
        </w:category>
        <w:types>
          <w:type w:val="bbPlcHdr"/>
        </w:types>
        <w:behaviors>
          <w:behavior w:val="content"/>
        </w:behaviors>
        <w:guid w:val="{A8EB0BDE-D959-4E6F-9786-9A1804283C33}"/>
      </w:docPartPr>
      <w:docPartBody>
        <w:p w:rsidR="00BA201D" w:rsidRDefault="00F53A2A">
          <w:pPr>
            <w:pStyle w:val="2FEFDEBBADFF43358B5CC0943D05C060"/>
          </w:pPr>
          <w:r w:rsidRPr="00746487">
            <w:rPr>
              <w:rStyle w:val="Zstupntext"/>
              <w:lang w:val="en-GB"/>
            </w:rPr>
            <w:t>[Nadřízený]</w:t>
          </w:r>
        </w:p>
      </w:docPartBody>
    </w:docPart>
    <w:docPart>
      <w:docPartPr>
        <w:name w:val="41A7DBB159224A72B39237BCADD2844A"/>
        <w:category>
          <w:name w:val="Obecné"/>
          <w:gallery w:val="placeholder"/>
        </w:category>
        <w:types>
          <w:type w:val="bbPlcHdr"/>
        </w:types>
        <w:behaviors>
          <w:behavior w:val="content"/>
        </w:behaviors>
        <w:guid w:val="{322A32DF-2570-4485-BB40-6D41E7C35A60}"/>
      </w:docPartPr>
      <w:docPartBody>
        <w:p w:rsidR="00BA201D" w:rsidRDefault="00F53A2A">
          <w:pPr>
            <w:pStyle w:val="41A7DBB159224A72B39237BCADD2844A"/>
          </w:pPr>
          <w:r w:rsidRPr="00746487">
            <w:rPr>
              <w:rStyle w:val="Zstupntext"/>
              <w:lang w:val="en-GB"/>
            </w:rPr>
            <w:t>[Napište 5–10 klíčových slov v angličtině. Stejný seznam musí být vložen do archívu závěrečných pracích v informačním systému MU.]</w:t>
          </w:r>
        </w:p>
      </w:docPartBody>
    </w:docPart>
    <w:docPart>
      <w:docPartPr>
        <w:name w:val="754A8E2555864C75A14D9A5D9434DF40"/>
        <w:category>
          <w:name w:val="Obecné"/>
          <w:gallery w:val="placeholder"/>
        </w:category>
        <w:types>
          <w:type w:val="bbPlcHdr"/>
        </w:types>
        <w:behaviors>
          <w:behavior w:val="content"/>
        </w:behaviors>
        <w:guid w:val="{4EC0CB98-BEB3-4D6D-8925-CA991F5649D1}"/>
      </w:docPartPr>
      <w:docPartBody>
        <w:p w:rsidR="00BA201D" w:rsidRDefault="00F53A2A">
          <w:pPr>
            <w:pStyle w:val="754A8E2555864C75A14D9A5D9434DF40"/>
          </w:pPr>
          <w:r w:rsidRPr="00CC60D7">
            <w:rPr>
              <w:rStyle w:val="Odstavec1Char"/>
              <w:rFonts w:eastAsiaTheme="minorEastAsia"/>
            </w:rPr>
            <w:t>[Napište abstrakt (500–600 znaků včetně mezer) v češtině. Shodný text abstraktu musí být vložen do archívu závěrečných pracích v informačním systému MU.]</w:t>
          </w:r>
        </w:p>
      </w:docPartBody>
    </w:docPart>
    <w:docPart>
      <w:docPartPr>
        <w:name w:val="F897730AAE3347F4B172AC1ADA934DE5"/>
        <w:category>
          <w:name w:val="Obecné"/>
          <w:gallery w:val="placeholder"/>
        </w:category>
        <w:types>
          <w:type w:val="bbPlcHdr"/>
        </w:types>
        <w:behaviors>
          <w:behavior w:val="content"/>
        </w:behaviors>
        <w:guid w:val="{42F59A35-B9EF-42EF-A794-1F4170DA6D9B}"/>
      </w:docPartPr>
      <w:docPartBody>
        <w:p w:rsidR="00BA201D" w:rsidRDefault="00F53A2A">
          <w:pPr>
            <w:pStyle w:val="F897730AAE3347F4B172AC1ADA934DE5"/>
          </w:pPr>
          <w:r w:rsidRPr="002E2753">
            <w:rPr>
              <w:rStyle w:val="Odstavec1Char"/>
              <w:rFonts w:eastAsiaTheme="minorEastAsia"/>
            </w:rPr>
            <w:t>[Napište abstrakt (500–600 znaků včetně mezer) v angličtině. Shodný text abstra</w:t>
          </w:r>
          <w:r>
            <w:rPr>
              <w:rStyle w:val="Odstavec1Char"/>
              <w:rFonts w:eastAsiaTheme="minorEastAsia"/>
            </w:rPr>
            <w:t>k</w:t>
          </w:r>
          <w:r w:rsidRPr="002E2753">
            <w:rPr>
              <w:rStyle w:val="Odstavec1Char"/>
              <w:rFonts w:eastAsiaTheme="minorEastAsia"/>
            </w:rPr>
            <w:t>tu musí být vložen do archívu závěrečných pracích v informačním systému MU.]</w:t>
          </w:r>
        </w:p>
      </w:docPartBody>
    </w:docPart>
    <w:docPart>
      <w:docPartPr>
        <w:name w:val="C1ED51ACBC6B45AD85D18F2B10A1D47C"/>
        <w:category>
          <w:name w:val="Obecné"/>
          <w:gallery w:val="placeholder"/>
        </w:category>
        <w:types>
          <w:type w:val="bbPlcHdr"/>
        </w:types>
        <w:behaviors>
          <w:behavior w:val="content"/>
        </w:behaviors>
        <w:guid w:val="{DE400078-6C75-4750-8E83-7F1BD3A0BE54}"/>
      </w:docPartPr>
      <w:docPartBody>
        <w:p w:rsidR="00BA201D" w:rsidRDefault="00F53A2A">
          <w:pPr>
            <w:pStyle w:val="C1ED51ACBC6B45AD85D18F2B10A1D47C"/>
          </w:pPr>
          <w:r>
            <w:rPr>
              <w:rStyle w:val="Zstupntext"/>
              <w:lang w:val="en-US"/>
            </w:rPr>
            <w:t>[vyberte druh p</w:t>
          </w:r>
          <w:r>
            <w:rPr>
              <w:rStyle w:val="Zstupntext"/>
              <w:lang w:val="en-029"/>
            </w:rPr>
            <w:t>r</w:t>
          </w:r>
          <w:r>
            <w:rPr>
              <w:rStyle w:val="Zstupntext"/>
            </w:rPr>
            <w:t>áce</w:t>
          </w:r>
          <w:r>
            <w:rPr>
              <w:rStyle w:val="Zstupntext"/>
              <w:lang w:val="en-US"/>
            </w:rPr>
            <w:t>]</w:t>
          </w:r>
        </w:p>
      </w:docPartBody>
    </w:docPart>
    <w:docPart>
      <w:docPartPr>
        <w:name w:val="7A27F68A61D54DC19B2BD7A3DFF35717"/>
        <w:category>
          <w:name w:val="Obecné"/>
          <w:gallery w:val="placeholder"/>
        </w:category>
        <w:types>
          <w:type w:val="bbPlcHdr"/>
        </w:types>
        <w:behaviors>
          <w:behavior w:val="content"/>
        </w:behaviors>
        <w:guid w:val="{A64D84B1-70EF-440C-9240-AF3A9CC26AF4}"/>
      </w:docPartPr>
      <w:docPartBody>
        <w:p w:rsidR="00BA201D" w:rsidRDefault="00F53A2A">
          <w:pPr>
            <w:pStyle w:val="7A27F68A61D54DC19B2BD7A3DFF35717"/>
          </w:pPr>
          <w:r>
            <w:rPr>
              <w:rStyle w:val="Zstupntext"/>
            </w:rPr>
            <w:t>[Vyberte podle pohlaví]</w:t>
          </w:r>
        </w:p>
      </w:docPartBody>
    </w:docPart>
    <w:docPart>
      <w:docPartPr>
        <w:name w:val="D9CCF23DC5B94EE88DC100D90C2B0533"/>
        <w:category>
          <w:name w:val="Obecné"/>
          <w:gallery w:val="placeholder"/>
        </w:category>
        <w:types>
          <w:type w:val="bbPlcHdr"/>
        </w:types>
        <w:behaviors>
          <w:behavior w:val="content"/>
        </w:behaviors>
        <w:guid w:val="{DA2C2051-E879-4E20-8A53-7B8D7C2287B1}"/>
      </w:docPartPr>
      <w:docPartBody>
        <w:p w:rsidR="00BA201D" w:rsidRDefault="00F53A2A">
          <w:pPr>
            <w:pStyle w:val="D9CCF23DC5B94EE88DC100D90C2B0533"/>
          </w:pPr>
          <w:r w:rsidRPr="0001165A">
            <w:rPr>
              <w:rStyle w:val="Zstupntext"/>
            </w:rPr>
            <w:t>Klikněte nebo klepněte sem a zadejte datum.</w:t>
          </w:r>
        </w:p>
      </w:docPartBody>
    </w:docPart>
    <w:docPart>
      <w:docPartPr>
        <w:name w:val="C84ECD6100654F5FAE0B0122C2A39547"/>
        <w:category>
          <w:name w:val="Obecné"/>
          <w:gallery w:val="placeholder"/>
        </w:category>
        <w:types>
          <w:type w:val="bbPlcHdr"/>
        </w:types>
        <w:behaviors>
          <w:behavior w:val="content"/>
        </w:behaviors>
        <w:guid w:val="{C4A7ED52-BAB3-4D86-AAAB-E57763DD6107}"/>
      </w:docPartPr>
      <w:docPartBody>
        <w:p w:rsidR="00BA201D" w:rsidRDefault="00F53A2A">
          <w:pPr>
            <w:pStyle w:val="C84ECD6100654F5FAE0B0122C2A39547"/>
          </w:pPr>
          <w:r w:rsidRPr="00943580">
            <w:rPr>
              <w:rStyle w:val="Zstupntext"/>
            </w:rPr>
            <w:t>[Autor]</w:t>
          </w:r>
        </w:p>
      </w:docPartBody>
    </w:docPart>
    <w:docPart>
      <w:docPartPr>
        <w:name w:val="10B375A0C3844C5FBDEE479F4843E6C9"/>
        <w:category>
          <w:name w:val="Obecné"/>
          <w:gallery w:val="placeholder"/>
        </w:category>
        <w:types>
          <w:type w:val="bbPlcHdr"/>
        </w:types>
        <w:behaviors>
          <w:behavior w:val="content"/>
        </w:behaviors>
        <w:guid w:val="{586030A9-A3E2-4568-A553-A231250F9928}"/>
      </w:docPartPr>
      <w:docPartBody>
        <w:p w:rsidR="00BA201D" w:rsidRDefault="00F53A2A">
          <w:pPr>
            <w:pStyle w:val="10B375A0C3844C5FBDEE479F4843E6C9"/>
          </w:pPr>
          <w:r w:rsidRPr="002E2753">
            <w:rPr>
              <w:rStyle w:val="Odstavec1Char"/>
              <w:rFonts w:eastAsiaTheme="minorEastAsia"/>
            </w:rPr>
            <w:t>[Zde můžete napsat poděkování (není povinné).]</w:t>
          </w:r>
        </w:p>
      </w:docPartBody>
    </w:docPart>
    <w:docPart>
      <w:docPartPr>
        <w:name w:val="FDD56D0DE6304C7894B76C47BF58750D"/>
        <w:category>
          <w:name w:val="Obecné"/>
          <w:gallery w:val="placeholder"/>
        </w:category>
        <w:types>
          <w:type w:val="bbPlcHdr"/>
        </w:types>
        <w:behaviors>
          <w:behavior w:val="content"/>
        </w:behaviors>
        <w:guid w:val="{931003A4-6643-4B9A-9C4C-AE472E8F1396}"/>
      </w:docPartPr>
      <w:docPartBody>
        <w:p w:rsidR="00BA201D" w:rsidRDefault="00F53A2A">
          <w:pPr>
            <w:pStyle w:val="FDD56D0DE6304C7894B76C47BF58750D"/>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7D3B3F3E06BD48F2819C5EB970DE28E2"/>
        <w:category>
          <w:name w:val="Obecné"/>
          <w:gallery w:val="placeholder"/>
        </w:category>
        <w:types>
          <w:type w:val="bbPlcHdr"/>
        </w:types>
        <w:behaviors>
          <w:behavior w:val="content"/>
        </w:behaviors>
        <w:guid w:val="{ACBBDB3F-21BF-457E-828B-9B4E83F40594}"/>
      </w:docPartPr>
      <w:docPartBody>
        <w:p w:rsidR="00BA201D" w:rsidRDefault="00F53A2A">
          <w:pPr>
            <w:pStyle w:val="7D3B3F3E06BD48F2819C5EB970DE28E2"/>
          </w:pPr>
          <w:r w:rsidRPr="00746487">
            <w:rPr>
              <w:rStyle w:val="Zstupntext"/>
            </w:rPr>
            <w:t>[Heslo]</w:t>
          </w:r>
        </w:p>
      </w:docPartBody>
    </w:docPart>
    <w:docPart>
      <w:docPartPr>
        <w:name w:val="FD2C733B109A4192AC85D4C044251D2E"/>
        <w:category>
          <w:name w:val="Obecné"/>
          <w:gallery w:val="placeholder"/>
        </w:category>
        <w:types>
          <w:type w:val="bbPlcHdr"/>
        </w:types>
        <w:behaviors>
          <w:behavior w:val="content"/>
        </w:behaviors>
        <w:guid w:val="{CB3C91B0-E1E1-458A-952A-FE0D002F7D59}"/>
      </w:docPartPr>
      <w:docPartBody>
        <w:p w:rsidR="00BA201D" w:rsidRDefault="00F53A2A">
          <w:pPr>
            <w:pStyle w:val="FD2C733B109A4192AC85D4C044251D2E"/>
          </w:pPr>
          <w:r w:rsidRPr="00746487">
            <w:rPr>
              <w:rStyle w:val="Zstupntext"/>
            </w:rPr>
            <w:t>[Definice]</w:t>
          </w:r>
        </w:p>
      </w:docPartBody>
    </w:docPart>
    <w:docPart>
      <w:docPartPr>
        <w:name w:val="9879D03247D143C7B1812BC02EED743C"/>
        <w:category>
          <w:name w:val="Obecné"/>
          <w:gallery w:val="placeholder"/>
        </w:category>
        <w:types>
          <w:type w:val="bbPlcHdr"/>
        </w:types>
        <w:behaviors>
          <w:behavior w:val="content"/>
        </w:behaviors>
        <w:guid w:val="{7E4EEB5D-7DBB-4F43-98F3-2348DBC34EC5}"/>
      </w:docPartPr>
      <w:docPartBody>
        <w:p w:rsidR="00BA201D" w:rsidRDefault="00F53A2A">
          <w:pPr>
            <w:pStyle w:val="9879D03247D143C7B1812BC02EED743C"/>
          </w:pPr>
          <w:r w:rsidRPr="00746487">
            <w:rPr>
              <w:rStyle w:val="Zstupntext"/>
            </w:rPr>
            <w:t>[Název přílohy]</w:t>
          </w:r>
        </w:p>
      </w:docPartBody>
    </w:docPart>
    <w:docPart>
      <w:docPartPr>
        <w:name w:val="0E8D13DBD9B14A0C9197C785758ED0ED"/>
        <w:category>
          <w:name w:val="Obecné"/>
          <w:gallery w:val="placeholder"/>
        </w:category>
        <w:types>
          <w:type w:val="bbPlcHdr"/>
        </w:types>
        <w:behaviors>
          <w:behavior w:val="content"/>
        </w:behaviors>
        <w:guid w:val="{24398ADC-9530-426F-8B20-770448FE1D78}"/>
      </w:docPartPr>
      <w:docPartBody>
        <w:p w:rsidR="00BA201D" w:rsidRDefault="00F53A2A">
          <w:pPr>
            <w:pStyle w:val="0E8D13DBD9B14A0C9197C785758ED0ED"/>
          </w:pPr>
          <w:r w:rsidRPr="009D6AD8">
            <w:rPr>
              <w:rStyle w:val="Zstupntext"/>
            </w:rPr>
            <w:t>[Název]</w:t>
          </w:r>
        </w:p>
      </w:docPartBody>
    </w:docPart>
    <w:docPart>
      <w:docPartPr>
        <w:name w:val="9A51D2AE9F0E43B985630CF2B93F9756"/>
        <w:category>
          <w:name w:val="Obecné"/>
          <w:gallery w:val="placeholder"/>
        </w:category>
        <w:types>
          <w:type w:val="bbPlcHdr"/>
        </w:types>
        <w:behaviors>
          <w:behavior w:val="content"/>
        </w:behaviors>
        <w:guid w:val="{902C5462-0BE5-4E27-9836-2A4CE85B7CC5}"/>
      </w:docPartPr>
      <w:docPartBody>
        <w:p w:rsidR="00BA201D" w:rsidRDefault="00F53A2A">
          <w:pPr>
            <w:pStyle w:val="9A51D2AE9F0E43B985630CF2B93F9756"/>
          </w:pPr>
          <w:r w:rsidRPr="009D6AD8">
            <w:rPr>
              <w:rStyle w:val="Zstupntext"/>
            </w:rPr>
            <w:t>[Název]</w:t>
          </w:r>
        </w:p>
      </w:docPartBody>
    </w:docPart>
    <w:docPart>
      <w:docPartPr>
        <w:name w:val="C1B5929D9F90496A8CBFCE5DEA20B3A2"/>
        <w:category>
          <w:name w:val="Obecné"/>
          <w:gallery w:val="placeholder"/>
        </w:category>
        <w:types>
          <w:type w:val="bbPlcHdr"/>
        </w:types>
        <w:behaviors>
          <w:behavior w:val="content"/>
        </w:behaviors>
        <w:guid w:val="{38F11B1A-EE1C-48F4-82C5-F7FABA2C096C}"/>
      </w:docPartPr>
      <w:docPartBody>
        <w:p w:rsidR="00BA201D" w:rsidRDefault="001D2407" w:rsidP="001D2407">
          <w:pPr>
            <w:pStyle w:val="C1B5929D9F90496A8CBFCE5DEA20B3A2"/>
          </w:pPr>
          <w:r>
            <w:rPr>
              <w:rStyle w:val="Zstupntext"/>
            </w:rPr>
            <w:t>Rok odevzdání práce</w:t>
          </w:r>
          <w:r w:rsidRPr="0025703C">
            <w:rPr>
              <w:rStyle w:val="Zstupntext"/>
            </w:rPr>
            <w:t>.</w:t>
          </w:r>
        </w:p>
      </w:docPartBody>
    </w:docPart>
    <w:docPart>
      <w:docPartPr>
        <w:name w:val="2F129591923D4762A40A812BF12F995D"/>
        <w:category>
          <w:name w:val="Obecné"/>
          <w:gallery w:val="placeholder"/>
        </w:category>
        <w:types>
          <w:type w:val="bbPlcHdr"/>
        </w:types>
        <w:behaviors>
          <w:behavior w:val="content"/>
        </w:behaviors>
        <w:guid w:val="{96E9DA4F-9355-4F19-B379-33222450250D}"/>
      </w:docPartPr>
      <w:docPartBody>
        <w:p w:rsidR="00BA201D" w:rsidRDefault="001D2407" w:rsidP="001D2407">
          <w:pPr>
            <w:pStyle w:val="2F129591923D4762A40A812BF12F995D"/>
          </w:pPr>
          <w:r>
            <w:rPr>
              <w:rStyle w:val="Zstupntext"/>
            </w:rPr>
            <w:t>Rok odevzdání práce</w:t>
          </w:r>
          <w:r w:rsidRPr="0025703C">
            <w:rPr>
              <w:rStyle w:val="Zstupn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07"/>
    <w:rsid w:val="00012248"/>
    <w:rsid w:val="000436E5"/>
    <w:rsid w:val="00045145"/>
    <w:rsid w:val="001D2407"/>
    <w:rsid w:val="00354D30"/>
    <w:rsid w:val="003C31A9"/>
    <w:rsid w:val="004952F9"/>
    <w:rsid w:val="004971C6"/>
    <w:rsid w:val="004C2E63"/>
    <w:rsid w:val="004C332B"/>
    <w:rsid w:val="004D0FB3"/>
    <w:rsid w:val="0052383C"/>
    <w:rsid w:val="006A4C85"/>
    <w:rsid w:val="006E6B92"/>
    <w:rsid w:val="00B95602"/>
    <w:rsid w:val="00BA1239"/>
    <w:rsid w:val="00BA201D"/>
    <w:rsid w:val="00D22185"/>
    <w:rsid w:val="00E44624"/>
    <w:rsid w:val="00EB6EC1"/>
    <w:rsid w:val="00F10B48"/>
    <w:rsid w:val="00F53A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A201D"/>
    <w:rPr>
      <w:color w:val="808080"/>
    </w:rPr>
  </w:style>
  <w:style w:type="paragraph" w:customStyle="1" w:styleId="21F4F2D8F68A4A7FBD4B8A313DB7C715">
    <w:name w:val="21F4F2D8F68A4A7FBD4B8A313DB7C715"/>
  </w:style>
  <w:style w:type="paragraph" w:customStyle="1" w:styleId="4250CC6EE06548589C9CA09712A37596">
    <w:name w:val="4250CC6EE06548589C9CA09712A37596"/>
  </w:style>
  <w:style w:type="paragraph" w:customStyle="1" w:styleId="8C3AE99D7EEE45FBADB7C2F1FA212481">
    <w:name w:val="8C3AE99D7EEE45FBADB7C2F1FA212481"/>
  </w:style>
  <w:style w:type="paragraph" w:customStyle="1" w:styleId="BE07238203F143979A0F17910F645D8D">
    <w:name w:val="BE07238203F143979A0F17910F645D8D"/>
  </w:style>
  <w:style w:type="paragraph" w:customStyle="1" w:styleId="4E1E04FF7FBA489E83DDF3274E40E0B8">
    <w:name w:val="4E1E04FF7FBA489E83DDF3274E40E0B8"/>
  </w:style>
  <w:style w:type="paragraph" w:customStyle="1" w:styleId="C48C6356BF744FEF9C8D8DD9CE719A63">
    <w:name w:val="C48C6356BF744FEF9C8D8DD9CE719A63"/>
  </w:style>
  <w:style w:type="paragraph" w:customStyle="1" w:styleId="D01B7C1C71C645C09596F5C277FF6522">
    <w:name w:val="D01B7C1C71C645C09596F5C277FF6522"/>
  </w:style>
  <w:style w:type="paragraph" w:customStyle="1" w:styleId="27BD162350684D15B5B6DBBB5FC179E4">
    <w:name w:val="27BD162350684D15B5B6DBBB5FC179E4"/>
  </w:style>
  <w:style w:type="paragraph" w:customStyle="1" w:styleId="E32D3A596A4E4922BD54DFD3A83C5E09">
    <w:name w:val="E32D3A596A4E4922BD54DFD3A83C5E09"/>
  </w:style>
  <w:style w:type="paragraph" w:customStyle="1" w:styleId="6202569F5CD9490990F7F3056FFA1BDC">
    <w:name w:val="6202569F5CD9490990F7F3056FFA1BDC"/>
  </w:style>
  <w:style w:type="paragraph" w:customStyle="1" w:styleId="E38D5C603C95444FA32E91ED6416BB26">
    <w:name w:val="E38D5C603C95444FA32E91ED6416BB26"/>
  </w:style>
  <w:style w:type="paragraph" w:customStyle="1" w:styleId="73A0F6E261324F85B679D7DAF87BD97C">
    <w:name w:val="73A0F6E261324F85B679D7DAF87BD97C"/>
  </w:style>
  <w:style w:type="paragraph" w:customStyle="1" w:styleId="189395DD178142379EB1E3DB248D5A0F">
    <w:name w:val="189395DD178142379EB1E3DB248D5A0F"/>
  </w:style>
  <w:style w:type="paragraph" w:customStyle="1" w:styleId="9A54E36B57D043F88DFB08F9B2CF8854">
    <w:name w:val="9A54E36B57D043F88DFB08F9B2CF8854"/>
  </w:style>
  <w:style w:type="paragraph" w:customStyle="1" w:styleId="21374E0A764F47F187C3B0FFB987EAB2">
    <w:name w:val="21374E0A764F47F187C3B0FFB987EAB2"/>
  </w:style>
  <w:style w:type="paragraph" w:customStyle="1" w:styleId="C4C77BEF409F4775B0E2CAF8CCBFB839">
    <w:name w:val="C4C77BEF409F4775B0E2CAF8CCBFB839"/>
  </w:style>
  <w:style w:type="paragraph" w:customStyle="1" w:styleId="C3C5BF44D0D34B93B823B138C665C4CF">
    <w:name w:val="C3C5BF44D0D34B93B823B138C665C4CF"/>
  </w:style>
  <w:style w:type="paragraph" w:customStyle="1" w:styleId="2FEFDEBBADFF43358B5CC0943D05C060">
    <w:name w:val="2FEFDEBBADFF43358B5CC0943D05C060"/>
  </w:style>
  <w:style w:type="paragraph" w:customStyle="1" w:styleId="DB6BBCCD82964FD4AEA4F62FADBC1302">
    <w:name w:val="DB6BBCCD82964FD4AEA4F62FADBC1302"/>
  </w:style>
  <w:style w:type="paragraph" w:customStyle="1" w:styleId="41A7DBB159224A72B39237BCADD2844A">
    <w:name w:val="41A7DBB159224A72B39237BCADD2844A"/>
  </w:style>
  <w:style w:type="paragraph" w:customStyle="1" w:styleId="Odstavec1">
    <w:name w:val="Odstavec 1"/>
    <w:basedOn w:val="Normln"/>
    <w:next w:val="Normln"/>
    <w:link w:val="Odstavec1Char"/>
    <w:uiPriority w:val="9"/>
    <w:qFormat/>
    <w:pPr>
      <w:spacing w:after="0" w:line="300" w:lineRule="atLeast"/>
      <w:jc w:val="both"/>
    </w:pPr>
    <w:rPr>
      <w:rFonts w:ascii="Cambria" w:eastAsia="Times New Roman" w:hAnsi="Cambria" w:cs="Times New Roman"/>
      <w:sz w:val="24"/>
      <w:szCs w:val="24"/>
      <w:lang w:val="cs-CZ" w:eastAsia="cs-CZ"/>
    </w:rPr>
  </w:style>
  <w:style w:type="character" w:customStyle="1" w:styleId="Odstavec1Char">
    <w:name w:val="Odstavec 1 Char"/>
    <w:basedOn w:val="Standardnpsmoodstavce"/>
    <w:link w:val="Odstavec1"/>
    <w:uiPriority w:val="9"/>
    <w:rPr>
      <w:rFonts w:ascii="Cambria" w:eastAsia="Times New Roman" w:hAnsi="Cambria" w:cs="Times New Roman"/>
      <w:sz w:val="24"/>
      <w:szCs w:val="24"/>
      <w:lang w:val="cs-CZ" w:eastAsia="cs-CZ"/>
    </w:rPr>
  </w:style>
  <w:style w:type="paragraph" w:customStyle="1" w:styleId="754A8E2555864C75A14D9A5D9434DF40">
    <w:name w:val="754A8E2555864C75A14D9A5D9434DF40"/>
  </w:style>
  <w:style w:type="paragraph" w:customStyle="1" w:styleId="F897730AAE3347F4B172AC1ADA934DE5">
    <w:name w:val="F897730AAE3347F4B172AC1ADA934DE5"/>
  </w:style>
  <w:style w:type="paragraph" w:customStyle="1" w:styleId="C1ED51ACBC6B45AD85D18F2B10A1D47C">
    <w:name w:val="C1ED51ACBC6B45AD85D18F2B10A1D47C"/>
  </w:style>
  <w:style w:type="paragraph" w:customStyle="1" w:styleId="7A27F68A61D54DC19B2BD7A3DFF35717">
    <w:name w:val="7A27F68A61D54DC19B2BD7A3DFF35717"/>
  </w:style>
  <w:style w:type="paragraph" w:customStyle="1" w:styleId="D9CCF23DC5B94EE88DC100D90C2B0533">
    <w:name w:val="D9CCF23DC5B94EE88DC100D90C2B0533"/>
  </w:style>
  <w:style w:type="paragraph" w:customStyle="1" w:styleId="C84ECD6100654F5FAE0B0122C2A39547">
    <w:name w:val="C84ECD6100654F5FAE0B0122C2A39547"/>
  </w:style>
  <w:style w:type="paragraph" w:customStyle="1" w:styleId="10B375A0C3844C5FBDEE479F4843E6C9">
    <w:name w:val="10B375A0C3844C5FBDEE479F4843E6C9"/>
  </w:style>
  <w:style w:type="paragraph" w:customStyle="1" w:styleId="FDD56D0DE6304C7894B76C47BF58750D">
    <w:name w:val="FDD56D0DE6304C7894B76C47BF58750D"/>
  </w:style>
  <w:style w:type="paragraph" w:customStyle="1" w:styleId="7D3B3F3E06BD48F2819C5EB970DE28E2">
    <w:name w:val="7D3B3F3E06BD48F2819C5EB970DE28E2"/>
  </w:style>
  <w:style w:type="paragraph" w:customStyle="1" w:styleId="FD2C733B109A4192AC85D4C044251D2E">
    <w:name w:val="FD2C733B109A4192AC85D4C044251D2E"/>
  </w:style>
  <w:style w:type="paragraph" w:customStyle="1" w:styleId="D0B399C730C74975A8D81FB8567ECA32">
    <w:name w:val="D0B399C730C74975A8D81FB8567ECA32"/>
  </w:style>
  <w:style w:type="paragraph" w:customStyle="1" w:styleId="AE0B07A6835147EBA16CC6FD344D4584">
    <w:name w:val="AE0B07A6835147EBA16CC6FD344D4584"/>
  </w:style>
  <w:style w:type="paragraph" w:customStyle="1" w:styleId="535AA92CAA934CF0A1D4AA6561CE74F1">
    <w:name w:val="535AA92CAA934CF0A1D4AA6561CE74F1"/>
  </w:style>
  <w:style w:type="paragraph" w:customStyle="1" w:styleId="9879D03247D143C7B1812BC02EED743C">
    <w:name w:val="9879D03247D143C7B1812BC02EED743C"/>
  </w:style>
  <w:style w:type="paragraph" w:customStyle="1" w:styleId="0E8D13DBD9B14A0C9197C785758ED0ED">
    <w:name w:val="0E8D13DBD9B14A0C9197C785758ED0ED"/>
  </w:style>
  <w:style w:type="paragraph" w:customStyle="1" w:styleId="9A51D2AE9F0E43B985630CF2B93F9756">
    <w:name w:val="9A51D2AE9F0E43B985630CF2B93F9756"/>
  </w:style>
  <w:style w:type="paragraph" w:customStyle="1" w:styleId="C1B5929D9F90496A8CBFCE5DEA20B3A2">
    <w:name w:val="C1B5929D9F90496A8CBFCE5DEA20B3A2"/>
    <w:rsid w:val="001D2407"/>
  </w:style>
  <w:style w:type="paragraph" w:customStyle="1" w:styleId="2F129591923D4762A40A812BF12F995D">
    <w:name w:val="2F129591923D4762A40A812BF12F995D"/>
    <w:rsid w:val="001D2407"/>
  </w:style>
  <w:style w:type="paragraph" w:customStyle="1" w:styleId="5FBCEE67206C41D1A44811FDFF863741">
    <w:name w:val="5FBCEE67206C41D1A44811FDFF863741"/>
    <w:rsid w:val="00BA2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7" ma:contentTypeDescription="Vytvoří nový dokument" ma:contentTypeScope="" ma:versionID="ac9f507721b520b5014780526db486ed">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9db40eeeb9aa35b6c0b2d67e042a5980"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2.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4B6DE1-1359-4F9D-9333-5EF34851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CF3AA0-A8DE-45CA-B0C1-D483F2DD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sablonaDP_-_MUNI_-_SCI</Template>
  <TotalTime>856</TotalTime>
  <Pages>44</Pages>
  <Words>5608</Words>
  <Characters>31966</Characters>
  <Application>Microsoft Office Word</Application>
  <DocSecurity>0</DocSecurity>
  <Lines>266</Lines>
  <Paragraphs>74</Paragraphs>
  <ScaleCrop>false</ScaleCrop>
  <HeadingPairs>
    <vt:vector size="2" baseType="variant">
      <vt:variant>
        <vt:lpstr>Název</vt:lpstr>
      </vt:variant>
      <vt:variant>
        <vt:i4>1</vt:i4>
      </vt:variant>
    </vt:vector>
  </HeadingPairs>
  <TitlesOfParts>
    <vt:vector size="1" baseType="lpstr">
      <vt:lpstr>Klasifikace zdravotnických dat prostřednictvím neuronových sítí</vt:lpstr>
    </vt:vector>
  </TitlesOfParts>
  <Manager>RNDr. Martin Komenda, Ph.D.</Manager>
  <Company>Pracoviště</Company>
  <LinksUpToDate>false</LinksUpToDate>
  <CharactersWithSpaces>37500</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Klasifikace zdravotnických dat prostřednictvím neuronových sítí</dc:title>
  <dc:subject/>
  <dc:creator>Bc. Hoa Vu Thu</dc:creator>
  <cp:keywords/>
  <dc:description/>
  <cp:lastModifiedBy>Hoa Vu Thu</cp:lastModifiedBy>
  <cp:revision>7</cp:revision>
  <cp:lastPrinted>2016-12-09T09:46:00Z</cp:lastPrinted>
  <dcterms:created xsi:type="dcterms:W3CDTF">2020-03-18T00:01:00Z</dcterms:created>
  <dcterms:modified xsi:type="dcterms:W3CDTF">2020-03-24T22:19:00Z</dcterms:modified>
  <cp:category>Napište akademický rok odevzdání práce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
    <vt:lpwstr>STARE</vt:lpwstr>
  </property>
  <property fmtid="{D5CDD505-2E9C-101B-9397-08002B2CF9AE}" pid="3" name="ContentTypeId">
    <vt:lpwstr>0x01010020E94A790C08CC49A260A2015B6A86EF</vt:lpwstr>
  </property>
  <property fmtid="{D5CDD505-2E9C-101B-9397-08002B2CF9AE}" pid="4"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5" name="ZOTERO_PREF_2">
    <vt:lpwstr>maticJournalAbbreviations" value="true"/&gt;&lt;/prefs&gt;&lt;/data&gt;</vt:lpwstr>
  </property>
  <property fmtid="{D5CDD505-2E9C-101B-9397-08002B2CF9AE}" pid="6" name="MU_SABLONA">
    <vt:lpwstr>SCI</vt:lpwstr>
  </property>
  <property fmtid="{D5CDD505-2E9C-101B-9397-08002B2CF9AE}" pid="7" name="MU_VYGENEROVANO">
    <vt:lpwstr>2019-12-05</vt:lpwstr>
  </property>
</Properties>
</file>